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80030" w14:textId="77777777" w:rsidR="002665A4" w:rsidRDefault="002665A4">
      <w:pPr>
        <w:pStyle w:val="Heading1"/>
        <w:tabs>
          <w:tab w:val="clear" w:pos="360"/>
        </w:tabs>
        <w:ind w:left="0" w:firstLine="0"/>
        <w:rPr>
          <w:sz w:val="28"/>
          <w:szCs w:val="28"/>
        </w:rPr>
      </w:pPr>
      <w:bookmarkStart w:id="0" w:name="_Toc456598592"/>
    </w:p>
    <w:p w14:paraId="6F5C1FA8" w14:textId="77777777" w:rsidR="002665A4" w:rsidRDefault="002665A4">
      <w:pPr>
        <w:pStyle w:val="Heading1"/>
        <w:tabs>
          <w:tab w:val="clear" w:pos="360"/>
        </w:tabs>
        <w:ind w:left="0" w:firstLine="0"/>
        <w:rPr>
          <w:sz w:val="28"/>
          <w:szCs w:val="28"/>
        </w:rPr>
      </w:pPr>
    </w:p>
    <w:p w14:paraId="3C37514A" w14:textId="77777777" w:rsidR="002665A4" w:rsidRDefault="00A37D97">
      <w:pPr>
        <w:pStyle w:val="Title"/>
        <w:rPr>
          <w:lang w:eastAsia="zh-CN"/>
        </w:rPr>
      </w:pPr>
      <w:bookmarkStart w:id="1" w:name="_Toc421103192"/>
      <w:r>
        <w:rPr>
          <w:lang w:eastAsia="zh-CN"/>
        </w:rPr>
        <w:t xml:space="preserve">NASA ISS FIT </w:t>
      </w:r>
      <w:r w:rsidR="00DC00E2">
        <w:rPr>
          <w:lang w:eastAsia="zh-CN"/>
        </w:rPr>
        <w:t>Administration Tool Architecture and Deployment Guide</w:t>
      </w:r>
      <w:bookmarkEnd w:id="1"/>
    </w:p>
    <w:p w14:paraId="31365508" w14:textId="77777777" w:rsidR="003C6329" w:rsidRDefault="003C6329">
      <w:pPr>
        <w:pStyle w:val="Titl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3"/>
        <w:gridCol w:w="2972"/>
        <w:gridCol w:w="2931"/>
      </w:tblGrid>
      <w:tr w:rsidR="002665A4" w:rsidRPr="006F4768" w14:paraId="182AAAEF" w14:textId="77777777">
        <w:tc>
          <w:tcPr>
            <w:tcW w:w="2953" w:type="dxa"/>
            <w:tcBorders>
              <w:top w:val="single" w:sz="4" w:space="0" w:color="auto"/>
              <w:left w:val="single" w:sz="4" w:space="0" w:color="auto"/>
              <w:bottom w:val="single" w:sz="4" w:space="0" w:color="auto"/>
              <w:right w:val="single" w:sz="4" w:space="0" w:color="auto"/>
            </w:tcBorders>
            <w:shd w:val="clear" w:color="auto" w:fill="E0E0E0"/>
          </w:tcPr>
          <w:p w14:paraId="0C68E2E2" w14:textId="77777777" w:rsidR="002665A4" w:rsidRPr="006F4768" w:rsidRDefault="002665A4">
            <w:pPr>
              <w:rPr>
                <w:b/>
                <w:bCs/>
              </w:rPr>
            </w:pPr>
            <w:r w:rsidRPr="006F4768">
              <w:rPr>
                <w:b/>
                <w:bCs/>
              </w:rPr>
              <w:t>Author</w:t>
            </w:r>
          </w:p>
        </w:tc>
        <w:tc>
          <w:tcPr>
            <w:tcW w:w="2972" w:type="dxa"/>
            <w:tcBorders>
              <w:top w:val="single" w:sz="4" w:space="0" w:color="auto"/>
              <w:left w:val="single" w:sz="4" w:space="0" w:color="auto"/>
              <w:bottom w:val="single" w:sz="4" w:space="0" w:color="auto"/>
              <w:right w:val="single" w:sz="4" w:space="0" w:color="auto"/>
            </w:tcBorders>
            <w:shd w:val="clear" w:color="auto" w:fill="E0E0E0"/>
          </w:tcPr>
          <w:p w14:paraId="2ED4BCD0" w14:textId="77777777" w:rsidR="002665A4" w:rsidRPr="006F4768" w:rsidRDefault="002665A4">
            <w:pPr>
              <w:rPr>
                <w:b/>
                <w:bCs/>
              </w:rPr>
            </w:pPr>
            <w:r w:rsidRPr="006F4768">
              <w:rPr>
                <w:b/>
                <w:bCs/>
              </w:rPr>
              <w:t>Revision Number</w:t>
            </w:r>
          </w:p>
        </w:tc>
        <w:tc>
          <w:tcPr>
            <w:tcW w:w="2931" w:type="dxa"/>
            <w:tcBorders>
              <w:top w:val="single" w:sz="4" w:space="0" w:color="auto"/>
              <w:left w:val="single" w:sz="4" w:space="0" w:color="auto"/>
              <w:bottom w:val="single" w:sz="4" w:space="0" w:color="auto"/>
              <w:right w:val="single" w:sz="4" w:space="0" w:color="auto"/>
            </w:tcBorders>
            <w:shd w:val="clear" w:color="auto" w:fill="E0E0E0"/>
          </w:tcPr>
          <w:p w14:paraId="325C40B2" w14:textId="77777777" w:rsidR="002665A4" w:rsidRPr="006F4768" w:rsidRDefault="002665A4">
            <w:pPr>
              <w:rPr>
                <w:b/>
                <w:bCs/>
              </w:rPr>
            </w:pPr>
            <w:r w:rsidRPr="006F4768">
              <w:rPr>
                <w:b/>
                <w:bCs/>
              </w:rPr>
              <w:t>Date</w:t>
            </w:r>
          </w:p>
        </w:tc>
      </w:tr>
      <w:tr w:rsidR="002665A4" w:rsidRPr="006F4768" w14:paraId="3288AD3A" w14:textId="77777777">
        <w:tc>
          <w:tcPr>
            <w:tcW w:w="2953" w:type="dxa"/>
            <w:tcBorders>
              <w:top w:val="single" w:sz="4" w:space="0" w:color="auto"/>
              <w:left w:val="single" w:sz="4" w:space="0" w:color="auto"/>
              <w:bottom w:val="single" w:sz="4" w:space="0" w:color="auto"/>
              <w:right w:val="single" w:sz="4" w:space="0" w:color="auto"/>
            </w:tcBorders>
          </w:tcPr>
          <w:p w14:paraId="37EC4421" w14:textId="77777777" w:rsidR="002665A4" w:rsidRPr="006F4768" w:rsidRDefault="00DC00E2">
            <w:r>
              <w:t>p</w:t>
            </w:r>
            <w:r w:rsidR="003C6329">
              <w:t>vmagacho</w:t>
            </w:r>
          </w:p>
        </w:tc>
        <w:tc>
          <w:tcPr>
            <w:tcW w:w="2972" w:type="dxa"/>
            <w:tcBorders>
              <w:top w:val="single" w:sz="4" w:space="0" w:color="auto"/>
              <w:left w:val="single" w:sz="4" w:space="0" w:color="auto"/>
              <w:bottom w:val="single" w:sz="4" w:space="0" w:color="auto"/>
              <w:right w:val="single" w:sz="4" w:space="0" w:color="auto"/>
            </w:tcBorders>
          </w:tcPr>
          <w:p w14:paraId="7DFE6D64" w14:textId="77777777" w:rsidR="002665A4" w:rsidRPr="006F4768" w:rsidRDefault="003C6329">
            <w:r>
              <w:t>1.</w:t>
            </w:r>
            <w:r w:rsidR="00DC00E2">
              <w:t>0</w:t>
            </w:r>
          </w:p>
        </w:tc>
        <w:tc>
          <w:tcPr>
            <w:tcW w:w="2931" w:type="dxa"/>
            <w:tcBorders>
              <w:top w:val="single" w:sz="4" w:space="0" w:color="auto"/>
              <w:left w:val="single" w:sz="4" w:space="0" w:color="auto"/>
              <w:bottom w:val="single" w:sz="4" w:space="0" w:color="auto"/>
              <w:right w:val="single" w:sz="4" w:space="0" w:color="auto"/>
            </w:tcBorders>
          </w:tcPr>
          <w:p w14:paraId="24B79981" w14:textId="77777777" w:rsidR="002665A4" w:rsidRPr="006F4768" w:rsidRDefault="003C6329" w:rsidP="00511A5D">
            <w:r>
              <w:t>04/1</w:t>
            </w:r>
            <w:r w:rsidR="00511A5D">
              <w:t>7</w:t>
            </w:r>
            <w:r>
              <w:t>/2015</w:t>
            </w:r>
          </w:p>
        </w:tc>
      </w:tr>
      <w:tr w:rsidR="002665A4" w:rsidRPr="006F4768" w14:paraId="54BD1DF4" w14:textId="77777777">
        <w:tc>
          <w:tcPr>
            <w:tcW w:w="2953" w:type="dxa"/>
            <w:tcBorders>
              <w:top w:val="single" w:sz="4" w:space="0" w:color="auto"/>
              <w:left w:val="single" w:sz="4" w:space="0" w:color="auto"/>
              <w:bottom w:val="single" w:sz="4" w:space="0" w:color="auto"/>
              <w:right w:val="single" w:sz="4" w:space="0" w:color="auto"/>
            </w:tcBorders>
          </w:tcPr>
          <w:p w14:paraId="406A48DC" w14:textId="77777777" w:rsidR="002665A4" w:rsidRPr="006F4768" w:rsidRDefault="002403F1">
            <w:r>
              <w:t>pvmagacho</w:t>
            </w:r>
          </w:p>
        </w:tc>
        <w:tc>
          <w:tcPr>
            <w:tcW w:w="2972" w:type="dxa"/>
            <w:tcBorders>
              <w:top w:val="single" w:sz="4" w:space="0" w:color="auto"/>
              <w:left w:val="single" w:sz="4" w:space="0" w:color="auto"/>
              <w:bottom w:val="single" w:sz="4" w:space="0" w:color="auto"/>
              <w:right w:val="single" w:sz="4" w:space="0" w:color="auto"/>
            </w:tcBorders>
          </w:tcPr>
          <w:p w14:paraId="487A0201" w14:textId="77777777" w:rsidR="002665A4" w:rsidRPr="006F4768" w:rsidRDefault="002403F1">
            <w:r>
              <w:t>1.1</w:t>
            </w:r>
          </w:p>
        </w:tc>
        <w:tc>
          <w:tcPr>
            <w:tcW w:w="2931" w:type="dxa"/>
            <w:tcBorders>
              <w:top w:val="single" w:sz="4" w:space="0" w:color="auto"/>
              <w:left w:val="single" w:sz="4" w:space="0" w:color="auto"/>
              <w:bottom w:val="single" w:sz="4" w:space="0" w:color="auto"/>
              <w:right w:val="single" w:sz="4" w:space="0" w:color="auto"/>
            </w:tcBorders>
          </w:tcPr>
          <w:p w14:paraId="0BABB14A" w14:textId="77777777" w:rsidR="002665A4" w:rsidRPr="006F4768" w:rsidRDefault="002403F1">
            <w:r>
              <w:t>04/29/2015</w:t>
            </w:r>
          </w:p>
        </w:tc>
      </w:tr>
      <w:tr w:rsidR="002403F1" w:rsidRPr="006F4768" w14:paraId="63E74D26" w14:textId="77777777">
        <w:tc>
          <w:tcPr>
            <w:tcW w:w="2953" w:type="dxa"/>
            <w:tcBorders>
              <w:top w:val="single" w:sz="4" w:space="0" w:color="auto"/>
              <w:left w:val="single" w:sz="4" w:space="0" w:color="auto"/>
              <w:bottom w:val="single" w:sz="4" w:space="0" w:color="auto"/>
              <w:right w:val="single" w:sz="4" w:space="0" w:color="auto"/>
            </w:tcBorders>
          </w:tcPr>
          <w:p w14:paraId="7632EAB6" w14:textId="77777777" w:rsidR="002403F1" w:rsidRDefault="00EF3626">
            <w:r>
              <w:t>pvmagacho</w:t>
            </w:r>
          </w:p>
        </w:tc>
        <w:tc>
          <w:tcPr>
            <w:tcW w:w="2972" w:type="dxa"/>
            <w:tcBorders>
              <w:top w:val="single" w:sz="4" w:space="0" w:color="auto"/>
              <w:left w:val="single" w:sz="4" w:space="0" w:color="auto"/>
              <w:bottom w:val="single" w:sz="4" w:space="0" w:color="auto"/>
              <w:right w:val="single" w:sz="4" w:space="0" w:color="auto"/>
            </w:tcBorders>
          </w:tcPr>
          <w:p w14:paraId="1A63367D" w14:textId="77777777" w:rsidR="002403F1" w:rsidRDefault="002114B8">
            <w:r>
              <w:t>1.2</w:t>
            </w:r>
          </w:p>
        </w:tc>
        <w:tc>
          <w:tcPr>
            <w:tcW w:w="2931" w:type="dxa"/>
            <w:tcBorders>
              <w:top w:val="single" w:sz="4" w:space="0" w:color="auto"/>
              <w:left w:val="single" w:sz="4" w:space="0" w:color="auto"/>
              <w:bottom w:val="single" w:sz="4" w:space="0" w:color="auto"/>
              <w:right w:val="single" w:sz="4" w:space="0" w:color="auto"/>
            </w:tcBorders>
          </w:tcPr>
          <w:p w14:paraId="6B2E2250" w14:textId="77777777" w:rsidR="002403F1" w:rsidRDefault="00643DB4">
            <w:r>
              <w:t>06/03/2015</w:t>
            </w:r>
          </w:p>
        </w:tc>
      </w:tr>
      <w:tr w:rsidR="00EF3626" w:rsidRPr="006F4768" w14:paraId="2FFD5666" w14:textId="77777777">
        <w:tc>
          <w:tcPr>
            <w:tcW w:w="2953" w:type="dxa"/>
            <w:tcBorders>
              <w:top w:val="single" w:sz="4" w:space="0" w:color="auto"/>
              <w:left w:val="single" w:sz="4" w:space="0" w:color="auto"/>
              <w:bottom w:val="single" w:sz="4" w:space="0" w:color="auto"/>
              <w:right w:val="single" w:sz="4" w:space="0" w:color="auto"/>
            </w:tcBorders>
          </w:tcPr>
          <w:p w14:paraId="3B878ED6" w14:textId="77777777" w:rsidR="00EF3626" w:rsidRDefault="00EF3626" w:rsidP="006E3121">
            <w:r>
              <w:t>pvmagacho</w:t>
            </w:r>
          </w:p>
        </w:tc>
        <w:tc>
          <w:tcPr>
            <w:tcW w:w="2972" w:type="dxa"/>
            <w:tcBorders>
              <w:top w:val="single" w:sz="4" w:space="0" w:color="auto"/>
              <w:left w:val="single" w:sz="4" w:space="0" w:color="auto"/>
              <w:bottom w:val="single" w:sz="4" w:space="0" w:color="auto"/>
              <w:right w:val="single" w:sz="4" w:space="0" w:color="auto"/>
            </w:tcBorders>
          </w:tcPr>
          <w:p w14:paraId="5A7F6E06" w14:textId="77777777" w:rsidR="00EF3626" w:rsidRDefault="00EF3626" w:rsidP="00EF3626">
            <w:r>
              <w:t>1.3</w:t>
            </w:r>
          </w:p>
        </w:tc>
        <w:tc>
          <w:tcPr>
            <w:tcW w:w="2931" w:type="dxa"/>
            <w:tcBorders>
              <w:top w:val="single" w:sz="4" w:space="0" w:color="auto"/>
              <w:left w:val="single" w:sz="4" w:space="0" w:color="auto"/>
              <w:bottom w:val="single" w:sz="4" w:space="0" w:color="auto"/>
              <w:right w:val="single" w:sz="4" w:space="0" w:color="auto"/>
            </w:tcBorders>
          </w:tcPr>
          <w:p w14:paraId="65ACC48E" w14:textId="77777777" w:rsidR="00EF3626" w:rsidRDefault="00EF3626" w:rsidP="00EF3626">
            <w:r>
              <w:t>08/07/2015</w:t>
            </w:r>
          </w:p>
        </w:tc>
      </w:tr>
      <w:tr w:rsidR="006E3121" w:rsidRPr="006F4768" w14:paraId="2DD0D77D" w14:textId="77777777">
        <w:tc>
          <w:tcPr>
            <w:tcW w:w="2953" w:type="dxa"/>
            <w:tcBorders>
              <w:top w:val="single" w:sz="4" w:space="0" w:color="auto"/>
              <w:left w:val="single" w:sz="4" w:space="0" w:color="auto"/>
              <w:bottom w:val="single" w:sz="4" w:space="0" w:color="auto"/>
              <w:right w:val="single" w:sz="4" w:space="0" w:color="auto"/>
            </w:tcBorders>
          </w:tcPr>
          <w:p w14:paraId="24E86697" w14:textId="77777777" w:rsidR="006E3121" w:rsidRDefault="006E3121" w:rsidP="006E3121">
            <w:r>
              <w:t>pvmagacho</w:t>
            </w:r>
          </w:p>
        </w:tc>
        <w:tc>
          <w:tcPr>
            <w:tcW w:w="2972" w:type="dxa"/>
            <w:tcBorders>
              <w:top w:val="single" w:sz="4" w:space="0" w:color="auto"/>
              <w:left w:val="single" w:sz="4" w:space="0" w:color="auto"/>
              <w:bottom w:val="single" w:sz="4" w:space="0" w:color="auto"/>
              <w:right w:val="single" w:sz="4" w:space="0" w:color="auto"/>
            </w:tcBorders>
          </w:tcPr>
          <w:p w14:paraId="02B4790A" w14:textId="77777777" w:rsidR="006E3121" w:rsidRDefault="006E3121" w:rsidP="00EF3626">
            <w:r>
              <w:t>1.4</w:t>
            </w:r>
          </w:p>
        </w:tc>
        <w:tc>
          <w:tcPr>
            <w:tcW w:w="2931" w:type="dxa"/>
            <w:tcBorders>
              <w:top w:val="single" w:sz="4" w:space="0" w:color="auto"/>
              <w:left w:val="single" w:sz="4" w:space="0" w:color="auto"/>
              <w:bottom w:val="single" w:sz="4" w:space="0" w:color="auto"/>
              <w:right w:val="single" w:sz="4" w:space="0" w:color="auto"/>
            </w:tcBorders>
          </w:tcPr>
          <w:p w14:paraId="6094215D" w14:textId="77777777" w:rsidR="006E3121" w:rsidRDefault="006E3121" w:rsidP="00EF3626">
            <w:r>
              <w:t>08/13/2015</w:t>
            </w:r>
          </w:p>
        </w:tc>
      </w:tr>
      <w:tr w:rsidR="00920D50" w:rsidRPr="006F4768" w14:paraId="2D32C5CA" w14:textId="77777777">
        <w:tc>
          <w:tcPr>
            <w:tcW w:w="2953" w:type="dxa"/>
            <w:tcBorders>
              <w:top w:val="single" w:sz="4" w:space="0" w:color="auto"/>
              <w:left w:val="single" w:sz="4" w:space="0" w:color="auto"/>
              <w:bottom w:val="single" w:sz="4" w:space="0" w:color="auto"/>
              <w:right w:val="single" w:sz="4" w:space="0" w:color="auto"/>
            </w:tcBorders>
          </w:tcPr>
          <w:p w14:paraId="648A5A49" w14:textId="4001DBAF" w:rsidR="00920D50" w:rsidRDefault="00920D50" w:rsidP="006E3121">
            <w:r>
              <w:t>pvmagacho</w:t>
            </w:r>
          </w:p>
        </w:tc>
        <w:tc>
          <w:tcPr>
            <w:tcW w:w="2972" w:type="dxa"/>
            <w:tcBorders>
              <w:top w:val="single" w:sz="4" w:space="0" w:color="auto"/>
              <w:left w:val="single" w:sz="4" w:space="0" w:color="auto"/>
              <w:bottom w:val="single" w:sz="4" w:space="0" w:color="auto"/>
              <w:right w:val="single" w:sz="4" w:space="0" w:color="auto"/>
            </w:tcBorders>
          </w:tcPr>
          <w:p w14:paraId="2AB68AF9" w14:textId="0707F9E7" w:rsidR="00920D50" w:rsidRDefault="00920D50" w:rsidP="00EF3626">
            <w:r>
              <w:t>1.5</w:t>
            </w:r>
          </w:p>
        </w:tc>
        <w:tc>
          <w:tcPr>
            <w:tcW w:w="2931" w:type="dxa"/>
            <w:tcBorders>
              <w:top w:val="single" w:sz="4" w:space="0" w:color="auto"/>
              <w:left w:val="single" w:sz="4" w:space="0" w:color="auto"/>
              <w:bottom w:val="single" w:sz="4" w:space="0" w:color="auto"/>
              <w:right w:val="single" w:sz="4" w:space="0" w:color="auto"/>
            </w:tcBorders>
          </w:tcPr>
          <w:p w14:paraId="37FE2DE0" w14:textId="22559381" w:rsidR="00920D50" w:rsidRDefault="00920D50" w:rsidP="00EF3626">
            <w:r>
              <w:t>11/19/2015</w:t>
            </w:r>
          </w:p>
        </w:tc>
      </w:tr>
    </w:tbl>
    <w:p w14:paraId="3FE793B4" w14:textId="77777777" w:rsidR="00A820DB" w:rsidRDefault="002665A4">
      <w:pPr>
        <w:pStyle w:val="TOC1"/>
        <w:tabs>
          <w:tab w:val="right" w:leader="dot" w:pos="9350"/>
        </w:tabs>
        <w:rPr>
          <w:rFonts w:asciiTheme="minorHAnsi" w:eastAsiaTheme="minorEastAsia" w:hAnsiTheme="minorHAnsi" w:cstheme="minorBidi"/>
          <w:noProof/>
          <w:sz w:val="22"/>
          <w:szCs w:val="22"/>
          <w:lang w:val="pt-BR" w:eastAsia="pt-BR"/>
        </w:rPr>
      </w:pPr>
      <w:r>
        <w:rPr>
          <w:sz w:val="28"/>
          <w:szCs w:val="28"/>
        </w:rPr>
        <w:br w:type="page"/>
      </w:r>
      <w:r w:rsidR="005E68DE">
        <w:rPr>
          <w:sz w:val="28"/>
          <w:szCs w:val="28"/>
        </w:rPr>
        <w:lastRenderedPageBreak/>
        <w:fldChar w:fldCharType="begin"/>
      </w:r>
      <w:r w:rsidR="00D95609">
        <w:rPr>
          <w:sz w:val="28"/>
          <w:szCs w:val="28"/>
        </w:rPr>
        <w:instrText xml:space="preserve"> TOC \o "1-3" \h \z \u </w:instrText>
      </w:r>
      <w:r w:rsidR="005E68DE">
        <w:rPr>
          <w:sz w:val="28"/>
          <w:szCs w:val="28"/>
        </w:rPr>
        <w:fldChar w:fldCharType="separate"/>
      </w:r>
      <w:hyperlink w:anchor="_Toc421103192" w:history="1">
        <w:r w:rsidR="00A820DB" w:rsidRPr="008106B3">
          <w:rPr>
            <w:rStyle w:val="Hyperlink"/>
            <w:noProof/>
            <w:lang w:eastAsia="zh-CN"/>
          </w:rPr>
          <w:t>NASA ISS FIT Administration Tool Architect</w:t>
        </w:r>
        <w:bookmarkStart w:id="2" w:name="_GoBack"/>
        <w:bookmarkEnd w:id="2"/>
        <w:r w:rsidR="00A820DB" w:rsidRPr="008106B3">
          <w:rPr>
            <w:rStyle w:val="Hyperlink"/>
            <w:noProof/>
            <w:lang w:eastAsia="zh-CN"/>
          </w:rPr>
          <w:t>ure and Deployment Guide</w:t>
        </w:r>
        <w:r w:rsidR="00A820DB">
          <w:rPr>
            <w:noProof/>
            <w:webHidden/>
          </w:rPr>
          <w:tab/>
        </w:r>
        <w:r w:rsidR="005E68DE">
          <w:rPr>
            <w:noProof/>
            <w:webHidden/>
          </w:rPr>
          <w:fldChar w:fldCharType="begin"/>
        </w:r>
        <w:r w:rsidR="00A820DB">
          <w:rPr>
            <w:noProof/>
            <w:webHidden/>
          </w:rPr>
          <w:instrText xml:space="preserve"> PAGEREF _Toc421103192 \h </w:instrText>
        </w:r>
        <w:r w:rsidR="005E68DE">
          <w:rPr>
            <w:noProof/>
            <w:webHidden/>
          </w:rPr>
        </w:r>
        <w:r w:rsidR="005E68DE">
          <w:rPr>
            <w:noProof/>
            <w:webHidden/>
          </w:rPr>
          <w:fldChar w:fldCharType="separate"/>
        </w:r>
        <w:r w:rsidR="00E96E48">
          <w:rPr>
            <w:noProof/>
            <w:webHidden/>
          </w:rPr>
          <w:t>1</w:t>
        </w:r>
        <w:r w:rsidR="005E68DE">
          <w:rPr>
            <w:noProof/>
            <w:webHidden/>
          </w:rPr>
          <w:fldChar w:fldCharType="end"/>
        </w:r>
      </w:hyperlink>
    </w:p>
    <w:p w14:paraId="321A2A32" w14:textId="77777777" w:rsidR="00A820DB" w:rsidRDefault="002005A5">
      <w:pPr>
        <w:pStyle w:val="TOC1"/>
        <w:tabs>
          <w:tab w:val="right" w:leader="dot" w:pos="9350"/>
        </w:tabs>
        <w:rPr>
          <w:rFonts w:asciiTheme="minorHAnsi" w:eastAsiaTheme="minorEastAsia" w:hAnsiTheme="minorHAnsi" w:cstheme="minorBidi"/>
          <w:noProof/>
          <w:sz w:val="22"/>
          <w:szCs w:val="22"/>
          <w:lang w:val="pt-BR" w:eastAsia="pt-BR"/>
        </w:rPr>
      </w:pPr>
      <w:hyperlink w:anchor="_Toc421103193" w:history="1">
        <w:r w:rsidR="00A820DB" w:rsidRPr="008106B3">
          <w:rPr>
            <w:rStyle w:val="Hyperlink"/>
            <w:noProof/>
          </w:rPr>
          <w:t>Architecture</w:t>
        </w:r>
        <w:r w:rsidR="00A820DB">
          <w:rPr>
            <w:noProof/>
            <w:webHidden/>
          </w:rPr>
          <w:tab/>
        </w:r>
        <w:r w:rsidR="005E68DE">
          <w:rPr>
            <w:noProof/>
            <w:webHidden/>
          </w:rPr>
          <w:fldChar w:fldCharType="begin"/>
        </w:r>
        <w:r w:rsidR="00A820DB">
          <w:rPr>
            <w:noProof/>
            <w:webHidden/>
          </w:rPr>
          <w:instrText xml:space="preserve"> PAGEREF _Toc421103193 \h </w:instrText>
        </w:r>
        <w:r w:rsidR="005E68DE">
          <w:rPr>
            <w:noProof/>
            <w:webHidden/>
          </w:rPr>
        </w:r>
        <w:r w:rsidR="005E68DE">
          <w:rPr>
            <w:noProof/>
            <w:webHidden/>
          </w:rPr>
          <w:fldChar w:fldCharType="separate"/>
        </w:r>
        <w:r w:rsidR="00E96E48">
          <w:rPr>
            <w:noProof/>
            <w:webHidden/>
          </w:rPr>
          <w:t>3</w:t>
        </w:r>
        <w:r w:rsidR="005E68DE">
          <w:rPr>
            <w:noProof/>
            <w:webHidden/>
          </w:rPr>
          <w:fldChar w:fldCharType="end"/>
        </w:r>
      </w:hyperlink>
    </w:p>
    <w:p w14:paraId="30D196C8" w14:textId="77777777" w:rsidR="00A820DB" w:rsidRDefault="002005A5">
      <w:pPr>
        <w:pStyle w:val="TOC1"/>
        <w:tabs>
          <w:tab w:val="left" w:pos="400"/>
          <w:tab w:val="right" w:leader="dot" w:pos="9350"/>
        </w:tabs>
        <w:rPr>
          <w:rFonts w:asciiTheme="minorHAnsi" w:eastAsiaTheme="minorEastAsia" w:hAnsiTheme="minorHAnsi" w:cstheme="minorBidi"/>
          <w:noProof/>
          <w:sz w:val="22"/>
          <w:szCs w:val="22"/>
          <w:lang w:val="pt-BR" w:eastAsia="pt-BR"/>
        </w:rPr>
      </w:pPr>
      <w:hyperlink w:anchor="_Toc421103194" w:history="1">
        <w:r w:rsidR="00A820DB" w:rsidRPr="008106B3">
          <w:rPr>
            <w:rStyle w:val="Hyperlink"/>
            <w:noProof/>
          </w:rPr>
          <w:t>1.</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Overview</w:t>
        </w:r>
        <w:r w:rsidR="00A820DB">
          <w:rPr>
            <w:noProof/>
            <w:webHidden/>
          </w:rPr>
          <w:tab/>
        </w:r>
        <w:r w:rsidR="005E68DE">
          <w:rPr>
            <w:noProof/>
            <w:webHidden/>
          </w:rPr>
          <w:fldChar w:fldCharType="begin"/>
        </w:r>
        <w:r w:rsidR="00A820DB">
          <w:rPr>
            <w:noProof/>
            <w:webHidden/>
          </w:rPr>
          <w:instrText xml:space="preserve"> PAGEREF _Toc421103194 \h </w:instrText>
        </w:r>
        <w:r w:rsidR="005E68DE">
          <w:rPr>
            <w:noProof/>
            <w:webHidden/>
          </w:rPr>
        </w:r>
        <w:r w:rsidR="005E68DE">
          <w:rPr>
            <w:noProof/>
            <w:webHidden/>
          </w:rPr>
          <w:fldChar w:fldCharType="separate"/>
        </w:r>
        <w:r w:rsidR="00E96E48">
          <w:rPr>
            <w:noProof/>
            <w:webHidden/>
          </w:rPr>
          <w:t>3</w:t>
        </w:r>
        <w:r w:rsidR="005E68DE">
          <w:rPr>
            <w:noProof/>
            <w:webHidden/>
          </w:rPr>
          <w:fldChar w:fldCharType="end"/>
        </w:r>
      </w:hyperlink>
    </w:p>
    <w:p w14:paraId="73924F98" w14:textId="77777777" w:rsidR="00A820DB" w:rsidRDefault="002005A5">
      <w:pPr>
        <w:pStyle w:val="TOC2"/>
        <w:tabs>
          <w:tab w:val="left" w:pos="800"/>
          <w:tab w:val="right" w:leader="dot" w:pos="9350"/>
        </w:tabs>
        <w:rPr>
          <w:rFonts w:asciiTheme="minorHAnsi" w:eastAsiaTheme="minorEastAsia" w:hAnsiTheme="minorHAnsi" w:cstheme="minorBidi"/>
          <w:noProof/>
          <w:sz w:val="22"/>
          <w:szCs w:val="22"/>
          <w:lang w:val="pt-BR" w:eastAsia="pt-BR"/>
        </w:rPr>
      </w:pPr>
      <w:hyperlink w:anchor="_Toc421103195" w:history="1">
        <w:r w:rsidR="00A820DB" w:rsidRPr="008106B3">
          <w:rPr>
            <w:rStyle w:val="Hyperlink"/>
            <w:noProof/>
          </w:rPr>
          <w:t>1.1</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Application Requirements</w:t>
        </w:r>
        <w:r w:rsidR="00A820DB">
          <w:rPr>
            <w:noProof/>
            <w:webHidden/>
          </w:rPr>
          <w:tab/>
        </w:r>
        <w:r w:rsidR="005E68DE">
          <w:rPr>
            <w:noProof/>
            <w:webHidden/>
          </w:rPr>
          <w:fldChar w:fldCharType="begin"/>
        </w:r>
        <w:r w:rsidR="00A820DB">
          <w:rPr>
            <w:noProof/>
            <w:webHidden/>
          </w:rPr>
          <w:instrText xml:space="preserve"> PAGEREF _Toc421103195 \h </w:instrText>
        </w:r>
        <w:r w:rsidR="005E68DE">
          <w:rPr>
            <w:noProof/>
            <w:webHidden/>
          </w:rPr>
        </w:r>
        <w:r w:rsidR="005E68DE">
          <w:rPr>
            <w:noProof/>
            <w:webHidden/>
          </w:rPr>
          <w:fldChar w:fldCharType="separate"/>
        </w:r>
        <w:r w:rsidR="00E96E48">
          <w:rPr>
            <w:noProof/>
            <w:webHidden/>
          </w:rPr>
          <w:t>3</w:t>
        </w:r>
        <w:r w:rsidR="005E68DE">
          <w:rPr>
            <w:noProof/>
            <w:webHidden/>
          </w:rPr>
          <w:fldChar w:fldCharType="end"/>
        </w:r>
      </w:hyperlink>
    </w:p>
    <w:p w14:paraId="4F046B5C" w14:textId="77777777" w:rsidR="00A820DB" w:rsidRDefault="002005A5">
      <w:pPr>
        <w:pStyle w:val="TOC2"/>
        <w:tabs>
          <w:tab w:val="left" w:pos="800"/>
          <w:tab w:val="right" w:leader="dot" w:pos="9350"/>
        </w:tabs>
        <w:rPr>
          <w:rFonts w:asciiTheme="minorHAnsi" w:eastAsiaTheme="minorEastAsia" w:hAnsiTheme="minorHAnsi" w:cstheme="minorBidi"/>
          <w:noProof/>
          <w:sz w:val="22"/>
          <w:szCs w:val="22"/>
          <w:lang w:val="pt-BR" w:eastAsia="pt-BR"/>
        </w:rPr>
      </w:pPr>
      <w:hyperlink w:anchor="_Toc421103196" w:history="1">
        <w:r w:rsidR="00A820DB" w:rsidRPr="008106B3">
          <w:rPr>
            <w:rStyle w:val="Hyperlink"/>
            <w:noProof/>
          </w:rPr>
          <w:t>1.2</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Application Overview</w:t>
        </w:r>
        <w:r w:rsidR="00A820DB">
          <w:rPr>
            <w:noProof/>
            <w:webHidden/>
          </w:rPr>
          <w:tab/>
        </w:r>
        <w:r w:rsidR="005E68DE">
          <w:rPr>
            <w:noProof/>
            <w:webHidden/>
          </w:rPr>
          <w:fldChar w:fldCharType="begin"/>
        </w:r>
        <w:r w:rsidR="00A820DB">
          <w:rPr>
            <w:noProof/>
            <w:webHidden/>
          </w:rPr>
          <w:instrText xml:space="preserve"> PAGEREF _Toc421103196 \h </w:instrText>
        </w:r>
        <w:r w:rsidR="005E68DE">
          <w:rPr>
            <w:noProof/>
            <w:webHidden/>
          </w:rPr>
        </w:r>
        <w:r w:rsidR="005E68DE">
          <w:rPr>
            <w:noProof/>
            <w:webHidden/>
          </w:rPr>
          <w:fldChar w:fldCharType="separate"/>
        </w:r>
        <w:r w:rsidR="00E96E48">
          <w:rPr>
            <w:noProof/>
            <w:webHidden/>
          </w:rPr>
          <w:t>4</w:t>
        </w:r>
        <w:r w:rsidR="005E68DE">
          <w:rPr>
            <w:noProof/>
            <w:webHidden/>
          </w:rPr>
          <w:fldChar w:fldCharType="end"/>
        </w:r>
      </w:hyperlink>
    </w:p>
    <w:p w14:paraId="77978D0C" w14:textId="77777777" w:rsidR="00A820DB" w:rsidRDefault="002005A5">
      <w:pPr>
        <w:pStyle w:val="TOC2"/>
        <w:tabs>
          <w:tab w:val="left" w:pos="800"/>
          <w:tab w:val="right" w:leader="dot" w:pos="9350"/>
        </w:tabs>
        <w:rPr>
          <w:rFonts w:asciiTheme="minorHAnsi" w:eastAsiaTheme="minorEastAsia" w:hAnsiTheme="minorHAnsi" w:cstheme="minorBidi"/>
          <w:noProof/>
          <w:sz w:val="22"/>
          <w:szCs w:val="22"/>
          <w:lang w:val="pt-BR" w:eastAsia="pt-BR"/>
        </w:rPr>
      </w:pPr>
      <w:hyperlink w:anchor="_Toc421103197" w:history="1">
        <w:r w:rsidR="00A820DB" w:rsidRPr="008106B3">
          <w:rPr>
            <w:rStyle w:val="Hyperlink"/>
            <w:noProof/>
          </w:rPr>
          <w:t>1.3</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Application Structure</w:t>
        </w:r>
        <w:r w:rsidR="00A820DB">
          <w:rPr>
            <w:noProof/>
            <w:webHidden/>
          </w:rPr>
          <w:tab/>
        </w:r>
        <w:r w:rsidR="005E68DE">
          <w:rPr>
            <w:noProof/>
            <w:webHidden/>
          </w:rPr>
          <w:fldChar w:fldCharType="begin"/>
        </w:r>
        <w:r w:rsidR="00A820DB">
          <w:rPr>
            <w:noProof/>
            <w:webHidden/>
          </w:rPr>
          <w:instrText xml:space="preserve"> PAGEREF _Toc421103197 \h </w:instrText>
        </w:r>
        <w:r w:rsidR="005E68DE">
          <w:rPr>
            <w:noProof/>
            <w:webHidden/>
          </w:rPr>
        </w:r>
        <w:r w:rsidR="005E68DE">
          <w:rPr>
            <w:noProof/>
            <w:webHidden/>
          </w:rPr>
          <w:fldChar w:fldCharType="separate"/>
        </w:r>
        <w:r w:rsidR="00E96E48">
          <w:rPr>
            <w:noProof/>
            <w:webHidden/>
          </w:rPr>
          <w:t>4</w:t>
        </w:r>
        <w:r w:rsidR="005E68DE">
          <w:rPr>
            <w:noProof/>
            <w:webHidden/>
          </w:rPr>
          <w:fldChar w:fldCharType="end"/>
        </w:r>
      </w:hyperlink>
    </w:p>
    <w:p w14:paraId="0C0B0364" w14:textId="77777777" w:rsidR="00A820DB" w:rsidRDefault="002005A5">
      <w:pPr>
        <w:pStyle w:val="TOC2"/>
        <w:tabs>
          <w:tab w:val="left" w:pos="800"/>
          <w:tab w:val="right" w:leader="dot" w:pos="9350"/>
        </w:tabs>
        <w:rPr>
          <w:rFonts w:asciiTheme="minorHAnsi" w:eastAsiaTheme="minorEastAsia" w:hAnsiTheme="minorHAnsi" w:cstheme="minorBidi"/>
          <w:noProof/>
          <w:sz w:val="22"/>
          <w:szCs w:val="22"/>
          <w:lang w:val="pt-BR" w:eastAsia="pt-BR"/>
        </w:rPr>
      </w:pPr>
      <w:hyperlink w:anchor="_Toc421103198" w:history="1">
        <w:r w:rsidR="00A820DB" w:rsidRPr="008106B3">
          <w:rPr>
            <w:rStyle w:val="Hyperlink"/>
            <w:noProof/>
          </w:rPr>
          <w:t>1.4</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Application Configuration</w:t>
        </w:r>
        <w:r w:rsidR="00A820DB">
          <w:rPr>
            <w:noProof/>
            <w:webHidden/>
          </w:rPr>
          <w:tab/>
        </w:r>
        <w:r w:rsidR="005E68DE">
          <w:rPr>
            <w:noProof/>
            <w:webHidden/>
          </w:rPr>
          <w:fldChar w:fldCharType="begin"/>
        </w:r>
        <w:r w:rsidR="00A820DB">
          <w:rPr>
            <w:noProof/>
            <w:webHidden/>
          </w:rPr>
          <w:instrText xml:space="preserve"> PAGEREF _Toc421103198 \h </w:instrText>
        </w:r>
        <w:r w:rsidR="005E68DE">
          <w:rPr>
            <w:noProof/>
            <w:webHidden/>
          </w:rPr>
        </w:r>
        <w:r w:rsidR="005E68DE">
          <w:rPr>
            <w:noProof/>
            <w:webHidden/>
          </w:rPr>
          <w:fldChar w:fldCharType="separate"/>
        </w:r>
        <w:r w:rsidR="00E96E48">
          <w:rPr>
            <w:noProof/>
            <w:webHidden/>
          </w:rPr>
          <w:t>4</w:t>
        </w:r>
        <w:r w:rsidR="005E68DE">
          <w:rPr>
            <w:noProof/>
            <w:webHidden/>
          </w:rPr>
          <w:fldChar w:fldCharType="end"/>
        </w:r>
      </w:hyperlink>
    </w:p>
    <w:p w14:paraId="1D8DDAE3" w14:textId="77777777" w:rsidR="00A820DB" w:rsidRDefault="002005A5">
      <w:pPr>
        <w:pStyle w:val="TOC1"/>
        <w:tabs>
          <w:tab w:val="right" w:leader="dot" w:pos="9350"/>
        </w:tabs>
        <w:rPr>
          <w:rFonts w:asciiTheme="minorHAnsi" w:eastAsiaTheme="minorEastAsia" w:hAnsiTheme="minorHAnsi" w:cstheme="minorBidi"/>
          <w:noProof/>
          <w:sz w:val="22"/>
          <w:szCs w:val="22"/>
          <w:lang w:val="pt-BR" w:eastAsia="pt-BR"/>
        </w:rPr>
      </w:pPr>
      <w:hyperlink w:anchor="_Toc421103199" w:history="1">
        <w:r w:rsidR="00A820DB" w:rsidRPr="008106B3">
          <w:rPr>
            <w:rStyle w:val="Hyperlink"/>
            <w:noProof/>
          </w:rPr>
          <w:t>Deployment Guide</w:t>
        </w:r>
        <w:r w:rsidR="00A820DB">
          <w:rPr>
            <w:noProof/>
            <w:webHidden/>
          </w:rPr>
          <w:tab/>
        </w:r>
        <w:r w:rsidR="005E68DE">
          <w:rPr>
            <w:noProof/>
            <w:webHidden/>
          </w:rPr>
          <w:fldChar w:fldCharType="begin"/>
        </w:r>
        <w:r w:rsidR="00A820DB">
          <w:rPr>
            <w:noProof/>
            <w:webHidden/>
          </w:rPr>
          <w:instrText xml:space="preserve"> PAGEREF _Toc421103199 \h </w:instrText>
        </w:r>
        <w:r w:rsidR="005E68DE">
          <w:rPr>
            <w:noProof/>
            <w:webHidden/>
          </w:rPr>
        </w:r>
        <w:r w:rsidR="005E68DE">
          <w:rPr>
            <w:noProof/>
            <w:webHidden/>
          </w:rPr>
          <w:fldChar w:fldCharType="separate"/>
        </w:r>
        <w:r w:rsidR="00E96E48">
          <w:rPr>
            <w:noProof/>
            <w:webHidden/>
          </w:rPr>
          <w:t>5</w:t>
        </w:r>
        <w:r w:rsidR="005E68DE">
          <w:rPr>
            <w:noProof/>
            <w:webHidden/>
          </w:rPr>
          <w:fldChar w:fldCharType="end"/>
        </w:r>
      </w:hyperlink>
    </w:p>
    <w:p w14:paraId="6612FBD9" w14:textId="77777777" w:rsidR="00A820DB" w:rsidRDefault="002005A5">
      <w:pPr>
        <w:pStyle w:val="TOC1"/>
        <w:tabs>
          <w:tab w:val="left" w:pos="400"/>
          <w:tab w:val="right" w:leader="dot" w:pos="9350"/>
        </w:tabs>
        <w:rPr>
          <w:rFonts w:asciiTheme="minorHAnsi" w:eastAsiaTheme="minorEastAsia" w:hAnsiTheme="minorHAnsi" w:cstheme="minorBidi"/>
          <w:noProof/>
          <w:sz w:val="22"/>
          <w:szCs w:val="22"/>
          <w:lang w:val="pt-BR" w:eastAsia="pt-BR"/>
        </w:rPr>
      </w:pPr>
      <w:hyperlink w:anchor="_Toc421103200" w:history="1">
        <w:r w:rsidR="00A820DB" w:rsidRPr="008106B3">
          <w:rPr>
            <w:rStyle w:val="Hyperlink"/>
            <w:noProof/>
          </w:rPr>
          <w:t>2.</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Application Deployment</w:t>
        </w:r>
        <w:r w:rsidR="00A820DB">
          <w:rPr>
            <w:noProof/>
            <w:webHidden/>
          </w:rPr>
          <w:tab/>
        </w:r>
        <w:r w:rsidR="005E68DE">
          <w:rPr>
            <w:noProof/>
            <w:webHidden/>
          </w:rPr>
          <w:fldChar w:fldCharType="begin"/>
        </w:r>
        <w:r w:rsidR="00A820DB">
          <w:rPr>
            <w:noProof/>
            <w:webHidden/>
          </w:rPr>
          <w:instrText xml:space="preserve"> PAGEREF _Toc421103200 \h </w:instrText>
        </w:r>
        <w:r w:rsidR="005E68DE">
          <w:rPr>
            <w:noProof/>
            <w:webHidden/>
          </w:rPr>
        </w:r>
        <w:r w:rsidR="005E68DE">
          <w:rPr>
            <w:noProof/>
            <w:webHidden/>
          </w:rPr>
          <w:fldChar w:fldCharType="separate"/>
        </w:r>
        <w:r w:rsidR="00E96E48">
          <w:rPr>
            <w:noProof/>
            <w:webHidden/>
          </w:rPr>
          <w:t>5</w:t>
        </w:r>
        <w:r w:rsidR="005E68DE">
          <w:rPr>
            <w:noProof/>
            <w:webHidden/>
          </w:rPr>
          <w:fldChar w:fldCharType="end"/>
        </w:r>
      </w:hyperlink>
    </w:p>
    <w:p w14:paraId="01549551" w14:textId="77777777" w:rsidR="00A820DB" w:rsidRDefault="002005A5">
      <w:pPr>
        <w:pStyle w:val="TOC1"/>
        <w:tabs>
          <w:tab w:val="left" w:pos="400"/>
          <w:tab w:val="right" w:leader="dot" w:pos="9350"/>
        </w:tabs>
        <w:rPr>
          <w:rFonts w:asciiTheme="minorHAnsi" w:eastAsiaTheme="minorEastAsia" w:hAnsiTheme="minorHAnsi" w:cstheme="minorBidi"/>
          <w:noProof/>
          <w:sz w:val="22"/>
          <w:szCs w:val="22"/>
          <w:lang w:val="pt-BR" w:eastAsia="pt-BR"/>
        </w:rPr>
      </w:pPr>
      <w:hyperlink w:anchor="_Toc421103201" w:history="1">
        <w:r w:rsidR="00A820DB" w:rsidRPr="008106B3">
          <w:rPr>
            <w:rStyle w:val="Hyperlink"/>
            <w:noProof/>
          </w:rPr>
          <w:t>3.</w:t>
        </w:r>
        <w:r w:rsidR="00A820DB">
          <w:rPr>
            <w:rFonts w:asciiTheme="minorHAnsi" w:eastAsiaTheme="minorEastAsia" w:hAnsiTheme="minorHAnsi" w:cstheme="minorBidi"/>
            <w:noProof/>
            <w:sz w:val="22"/>
            <w:szCs w:val="22"/>
            <w:lang w:val="pt-BR" w:eastAsia="pt-BR"/>
          </w:rPr>
          <w:tab/>
        </w:r>
        <w:r w:rsidR="00A820DB" w:rsidRPr="008106B3">
          <w:rPr>
            <w:rStyle w:val="Hyperlink"/>
            <w:noProof/>
          </w:rPr>
          <w:t>Application Verification</w:t>
        </w:r>
        <w:r w:rsidR="00A820DB">
          <w:rPr>
            <w:noProof/>
            <w:webHidden/>
          </w:rPr>
          <w:tab/>
        </w:r>
        <w:r w:rsidR="005E68DE">
          <w:rPr>
            <w:noProof/>
            <w:webHidden/>
          </w:rPr>
          <w:fldChar w:fldCharType="begin"/>
        </w:r>
        <w:r w:rsidR="00A820DB">
          <w:rPr>
            <w:noProof/>
            <w:webHidden/>
          </w:rPr>
          <w:instrText xml:space="preserve"> PAGEREF _Toc421103201 \h </w:instrText>
        </w:r>
        <w:r w:rsidR="005E68DE">
          <w:rPr>
            <w:noProof/>
            <w:webHidden/>
          </w:rPr>
        </w:r>
        <w:r w:rsidR="005E68DE">
          <w:rPr>
            <w:noProof/>
            <w:webHidden/>
          </w:rPr>
          <w:fldChar w:fldCharType="separate"/>
        </w:r>
        <w:r w:rsidR="00E96E48">
          <w:rPr>
            <w:noProof/>
            <w:webHidden/>
          </w:rPr>
          <w:t>9</w:t>
        </w:r>
        <w:r w:rsidR="005E68DE">
          <w:rPr>
            <w:noProof/>
            <w:webHidden/>
          </w:rPr>
          <w:fldChar w:fldCharType="end"/>
        </w:r>
      </w:hyperlink>
    </w:p>
    <w:p w14:paraId="24F103F8" w14:textId="77777777" w:rsidR="002665A4" w:rsidRDefault="005E68DE">
      <w:pPr>
        <w:pStyle w:val="Heading1"/>
        <w:tabs>
          <w:tab w:val="clear" w:pos="360"/>
        </w:tabs>
        <w:ind w:left="0" w:firstLine="0"/>
        <w:rPr>
          <w:sz w:val="28"/>
          <w:szCs w:val="28"/>
        </w:rPr>
      </w:pPr>
      <w:r>
        <w:rPr>
          <w:sz w:val="28"/>
          <w:szCs w:val="28"/>
        </w:rPr>
        <w:fldChar w:fldCharType="end"/>
      </w:r>
      <w:r w:rsidR="00D95609">
        <w:rPr>
          <w:sz w:val="28"/>
          <w:szCs w:val="28"/>
        </w:rPr>
        <w:br w:type="page"/>
      </w:r>
      <w:bookmarkStart w:id="3" w:name="_Toc421103193"/>
      <w:r w:rsidR="001918FC">
        <w:rPr>
          <w:sz w:val="28"/>
          <w:szCs w:val="28"/>
        </w:rPr>
        <w:lastRenderedPageBreak/>
        <w:t>Architecture</w:t>
      </w:r>
      <w:bookmarkEnd w:id="3"/>
    </w:p>
    <w:p w14:paraId="4D31F5C5" w14:textId="77777777" w:rsidR="001918FC" w:rsidRPr="001918FC" w:rsidRDefault="001918FC" w:rsidP="001918FC"/>
    <w:p w14:paraId="10AE6025" w14:textId="77777777" w:rsidR="00BA1D3E" w:rsidRDefault="00B5461C" w:rsidP="007F3E34">
      <w:pPr>
        <w:pStyle w:val="Heading1"/>
        <w:numPr>
          <w:ilvl w:val="0"/>
          <w:numId w:val="1"/>
        </w:numPr>
        <w:ind w:left="0" w:firstLine="0"/>
      </w:pPr>
      <w:bookmarkStart w:id="4" w:name="_Toc421103194"/>
      <w:bookmarkStart w:id="5" w:name="_Toc456598593"/>
      <w:bookmarkEnd w:id="0"/>
      <w:r>
        <w:t>Overview</w:t>
      </w:r>
      <w:bookmarkEnd w:id="4"/>
    </w:p>
    <w:p w14:paraId="0CAB37DF" w14:textId="77777777" w:rsidR="00807C99" w:rsidRDefault="00807C99" w:rsidP="00A97551">
      <w:pPr>
        <w:autoSpaceDE w:val="0"/>
        <w:autoSpaceDN w:val="0"/>
        <w:adjustRightInd w:val="0"/>
        <w:spacing w:before="60" w:after="60"/>
        <w:ind w:left="720"/>
      </w:pPr>
    </w:p>
    <w:p w14:paraId="1F8B23FB" w14:textId="77777777" w:rsidR="00A97551" w:rsidRDefault="00A97551" w:rsidP="00A97551">
      <w:pPr>
        <w:autoSpaceDE w:val="0"/>
        <w:autoSpaceDN w:val="0"/>
        <w:adjustRightInd w:val="0"/>
        <w:spacing w:before="60" w:after="60"/>
        <w:ind w:left="720"/>
      </w:pPr>
      <w:r>
        <w:t>The customer of this project is the NASA Nutritional Biochemistry Laboratory working on tracking dietary intake of astronauts on the International Space Station (ISS). The NASA Nutritional Biochemistry Laboratory collects the data on type and quantity of food eaten by astronauts on the ISS, and uses these for medical reporting as well as for scientific research.</w:t>
      </w:r>
    </w:p>
    <w:p w14:paraId="37F00FFA" w14:textId="77777777" w:rsidR="000B37AF" w:rsidRDefault="000B37AF" w:rsidP="001918FC">
      <w:pPr>
        <w:autoSpaceDE w:val="0"/>
        <w:autoSpaceDN w:val="0"/>
        <w:adjustRightInd w:val="0"/>
        <w:spacing w:before="60" w:after="60"/>
        <w:ind w:left="720"/>
      </w:pPr>
    </w:p>
    <w:p w14:paraId="0FA1C1B7" w14:textId="77777777" w:rsidR="001918FC" w:rsidRDefault="00A97551" w:rsidP="001918FC">
      <w:pPr>
        <w:autoSpaceDE w:val="0"/>
        <w:autoSpaceDN w:val="0"/>
        <w:adjustRightInd w:val="0"/>
        <w:spacing w:before="60" w:after="60"/>
        <w:ind w:left="720"/>
      </w:pPr>
      <w:r>
        <w:t>NASA has been using a special Food Frequency Questionnaire (FFQ) for tracking weekly consumption of food by astronauts. It is a long list of food products grouped by several categories according to their nutrient content. Each astronaut filled in that questionnaire with the quantity of food packages that he/she consumed during the week. The FFQ approach allowed astronauts to collect dietary intake data for a week.</w:t>
      </w:r>
    </w:p>
    <w:p w14:paraId="4B913F6E" w14:textId="77777777" w:rsidR="000B37AF" w:rsidRDefault="000B37AF" w:rsidP="00A97551">
      <w:pPr>
        <w:autoSpaceDE w:val="0"/>
        <w:autoSpaceDN w:val="0"/>
        <w:adjustRightInd w:val="0"/>
        <w:spacing w:before="60" w:after="60"/>
        <w:ind w:left="720"/>
      </w:pPr>
    </w:p>
    <w:p w14:paraId="1E3B3069" w14:textId="77777777" w:rsidR="00A97551" w:rsidRDefault="00A97551" w:rsidP="00A97551">
      <w:pPr>
        <w:autoSpaceDE w:val="0"/>
        <w:autoSpaceDN w:val="0"/>
        <w:adjustRightInd w:val="0"/>
        <w:spacing w:before="60" w:after="60"/>
        <w:ind w:left="720"/>
      </w:pPr>
      <w:r>
        <w:t xml:space="preserve">The Laboratory performs offline analysis of that </w:t>
      </w:r>
      <w:r w:rsidR="001918FC">
        <w:t>data found in the database</w:t>
      </w:r>
      <w:r>
        <w:t>, determines nutrient components consumed by each astronaut, and searches for various relationships between food diet data and physical conditions/performance of space crew. A prompt feedback on the calculated results can be given to the Flight Surgeon and the crew member (this feature is out of scope for the application, but is the ultimate goal of the data coming from the application).</w:t>
      </w:r>
    </w:p>
    <w:p w14:paraId="5FBCF0A1" w14:textId="77777777" w:rsidR="000B37AF" w:rsidRDefault="000B37AF" w:rsidP="00FC0B52">
      <w:pPr>
        <w:autoSpaceDE w:val="0"/>
        <w:autoSpaceDN w:val="0"/>
        <w:adjustRightInd w:val="0"/>
        <w:spacing w:before="60" w:after="60"/>
        <w:ind w:left="720"/>
      </w:pPr>
    </w:p>
    <w:p w14:paraId="6E682B13" w14:textId="77777777" w:rsidR="00A97551" w:rsidRDefault="00A97551" w:rsidP="00FC0B52">
      <w:pPr>
        <w:autoSpaceDE w:val="0"/>
        <w:autoSpaceDN w:val="0"/>
        <w:adjustRightInd w:val="0"/>
        <w:spacing w:before="60" w:after="60"/>
        <w:ind w:left="720"/>
      </w:pPr>
      <w:r>
        <w:t>The main goal of this project is to deliver a solution for efficient collection of food consumption information by astronauts on the ISS. It should provide precise, fast, and easy to use tracking ability for every day usage in micro-gravity conditions on the ISS. Convenient features for user identification, preparing food lists, various ways to input information and data synchronization with the Earth laboratory are also important parts of this project.</w:t>
      </w:r>
    </w:p>
    <w:p w14:paraId="2D4968E5" w14:textId="77777777" w:rsidR="000B37AF" w:rsidRDefault="000B37AF" w:rsidP="00D33019">
      <w:pPr>
        <w:spacing w:before="60" w:after="60"/>
        <w:ind w:left="720"/>
        <w:rPr>
          <w:lang w:eastAsia="zh-CN"/>
        </w:rPr>
      </w:pPr>
    </w:p>
    <w:p w14:paraId="7449EFBB" w14:textId="77777777" w:rsidR="00361F61" w:rsidRDefault="00D33019" w:rsidP="00D33019">
      <w:pPr>
        <w:spacing w:before="60" w:after="60"/>
        <w:ind w:left="720"/>
        <w:rPr>
          <w:lang w:eastAsia="zh-CN"/>
        </w:rPr>
      </w:pPr>
      <w:r>
        <w:rPr>
          <w:lang w:eastAsia="zh-CN"/>
        </w:rPr>
        <w:t xml:space="preserve">This module </w:t>
      </w:r>
      <w:r w:rsidR="000B37AF">
        <w:rPr>
          <w:lang w:eastAsia="zh-CN"/>
        </w:rPr>
        <w:t>implements</w:t>
      </w:r>
      <w:r>
        <w:rPr>
          <w:lang w:eastAsia="zh-CN"/>
        </w:rPr>
        <w:t xml:space="preserve"> the </w:t>
      </w:r>
      <w:r w:rsidR="001918FC">
        <w:rPr>
          <w:lang w:eastAsia="zh-CN"/>
        </w:rPr>
        <w:t xml:space="preserve">administration tool, </w:t>
      </w:r>
      <w:r w:rsidR="00B5461C">
        <w:rPr>
          <w:lang w:eastAsia="zh-CN"/>
        </w:rPr>
        <w:t>which</w:t>
      </w:r>
      <w:r w:rsidR="001918FC">
        <w:rPr>
          <w:lang w:eastAsia="zh-CN"/>
        </w:rPr>
        <w:t xml:space="preserve"> will control the information found in the database and generate reports.</w:t>
      </w:r>
    </w:p>
    <w:p w14:paraId="537ED145" w14:textId="77777777" w:rsidR="000B37AF" w:rsidRDefault="000B37AF" w:rsidP="000B37AF">
      <w:pPr>
        <w:spacing w:before="60" w:after="60"/>
        <w:ind w:left="720"/>
        <w:rPr>
          <w:lang w:eastAsia="zh-CN"/>
        </w:rPr>
      </w:pPr>
    </w:p>
    <w:p w14:paraId="432F131E" w14:textId="77777777" w:rsidR="000B37AF" w:rsidRDefault="003662F8" w:rsidP="000B37AF">
      <w:pPr>
        <w:pStyle w:val="Heading2"/>
        <w:numPr>
          <w:ilvl w:val="1"/>
          <w:numId w:val="1"/>
        </w:numPr>
        <w:ind w:left="0" w:firstLine="0"/>
      </w:pPr>
      <w:bookmarkStart w:id="6" w:name="_Toc421103195"/>
      <w:r>
        <w:t>Application</w:t>
      </w:r>
      <w:r w:rsidR="000B37AF">
        <w:t xml:space="preserve"> Requirements</w:t>
      </w:r>
      <w:bookmarkEnd w:id="6"/>
    </w:p>
    <w:p w14:paraId="7FFD3193" w14:textId="77777777" w:rsidR="00807C99" w:rsidRDefault="00807C99" w:rsidP="005E68DE">
      <w:pPr>
        <w:pStyle w:val="TC"/>
        <w:spacing w:beforeLines="25" w:before="60" w:afterLines="25" w:after="60"/>
        <w:ind w:left="993"/>
        <w:rPr>
          <w:lang w:eastAsia="zh-CN"/>
        </w:rPr>
      </w:pPr>
    </w:p>
    <w:p w14:paraId="2F63BFC7" w14:textId="77777777" w:rsidR="0015476C" w:rsidRDefault="0015476C" w:rsidP="005E68DE">
      <w:pPr>
        <w:pStyle w:val="TC"/>
        <w:numPr>
          <w:ilvl w:val="0"/>
          <w:numId w:val="29"/>
        </w:numPr>
        <w:spacing w:beforeLines="25" w:before="60" w:afterLines="25" w:after="60"/>
        <w:ind w:left="993" w:hanging="284"/>
        <w:rPr>
          <w:lang w:eastAsia="zh-CN"/>
        </w:rPr>
      </w:pPr>
      <w:r>
        <w:rPr>
          <w:lang w:eastAsia="zh-CN"/>
        </w:rPr>
        <w:t xml:space="preserve">Debian </w:t>
      </w:r>
      <w:r w:rsidR="00943776">
        <w:rPr>
          <w:lang w:eastAsia="zh-CN"/>
        </w:rPr>
        <w:t xml:space="preserve">6 (Squeeze) </w:t>
      </w:r>
      <w:r>
        <w:rPr>
          <w:lang w:eastAsia="zh-CN"/>
        </w:rPr>
        <w:t>Linux</w:t>
      </w:r>
    </w:p>
    <w:p w14:paraId="20C0F403" w14:textId="77777777" w:rsidR="000B37AF" w:rsidRDefault="000B37AF" w:rsidP="005E68DE">
      <w:pPr>
        <w:pStyle w:val="TC"/>
        <w:numPr>
          <w:ilvl w:val="0"/>
          <w:numId w:val="29"/>
        </w:numPr>
        <w:spacing w:beforeLines="25" w:before="60" w:afterLines="25" w:after="60"/>
        <w:ind w:left="993" w:hanging="284"/>
        <w:rPr>
          <w:lang w:eastAsia="zh-CN"/>
        </w:rPr>
      </w:pPr>
      <w:r>
        <w:rPr>
          <w:lang w:eastAsia="zh-CN"/>
        </w:rPr>
        <w:t>Node.js</w:t>
      </w:r>
    </w:p>
    <w:p w14:paraId="255DCBD7" w14:textId="77777777" w:rsidR="000B37AF" w:rsidRDefault="000B37AF" w:rsidP="005E68DE">
      <w:pPr>
        <w:pStyle w:val="TC"/>
        <w:numPr>
          <w:ilvl w:val="0"/>
          <w:numId w:val="29"/>
        </w:numPr>
        <w:spacing w:beforeLines="25" w:before="60" w:afterLines="25" w:after="60"/>
        <w:ind w:left="993" w:hanging="284"/>
        <w:rPr>
          <w:lang w:eastAsia="zh-CN"/>
        </w:rPr>
      </w:pPr>
      <w:r>
        <w:rPr>
          <w:lang w:eastAsia="zh-CN"/>
        </w:rPr>
        <w:t>Express</w:t>
      </w:r>
    </w:p>
    <w:p w14:paraId="1A61CC27" w14:textId="77777777" w:rsidR="000B37AF" w:rsidRDefault="0015476C" w:rsidP="005E68DE">
      <w:pPr>
        <w:pStyle w:val="TC"/>
        <w:numPr>
          <w:ilvl w:val="0"/>
          <w:numId w:val="29"/>
        </w:numPr>
        <w:spacing w:beforeLines="25" w:before="60" w:afterLines="25" w:after="60"/>
        <w:ind w:left="993" w:hanging="284"/>
        <w:rPr>
          <w:lang w:eastAsia="zh-CN"/>
        </w:rPr>
      </w:pPr>
      <w:r>
        <w:rPr>
          <w:lang w:eastAsia="zh-CN"/>
        </w:rPr>
        <w:t>Jade</w:t>
      </w:r>
    </w:p>
    <w:p w14:paraId="34E1ADDD" w14:textId="77777777" w:rsidR="000B37AF" w:rsidRDefault="000B37AF" w:rsidP="005E68DE">
      <w:pPr>
        <w:pStyle w:val="TC"/>
        <w:numPr>
          <w:ilvl w:val="0"/>
          <w:numId w:val="29"/>
        </w:numPr>
        <w:spacing w:beforeLines="25" w:before="60" w:afterLines="25" w:after="60"/>
        <w:ind w:left="993" w:hanging="284"/>
        <w:rPr>
          <w:lang w:eastAsia="zh-CN"/>
        </w:rPr>
      </w:pPr>
      <w:r w:rsidRPr="001918FC">
        <w:rPr>
          <w:lang w:eastAsia="zh-CN"/>
        </w:rPr>
        <w:t>pg-</w:t>
      </w:r>
      <w:r w:rsidR="00EF3626">
        <w:rPr>
          <w:lang w:eastAsia="zh-CN"/>
        </w:rPr>
        <w:t>format</w:t>
      </w:r>
    </w:p>
    <w:p w14:paraId="50D7CBE1" w14:textId="77777777" w:rsidR="000B37AF" w:rsidRDefault="000B37AF" w:rsidP="005E68DE">
      <w:pPr>
        <w:pStyle w:val="TC"/>
        <w:numPr>
          <w:ilvl w:val="0"/>
          <w:numId w:val="29"/>
        </w:numPr>
        <w:spacing w:beforeLines="25" w:before="60" w:afterLines="25" w:after="60"/>
        <w:ind w:left="993" w:hanging="284"/>
        <w:rPr>
          <w:lang w:eastAsia="zh-CN"/>
        </w:rPr>
      </w:pPr>
      <w:r>
        <w:rPr>
          <w:lang w:eastAsia="zh-CN"/>
        </w:rPr>
        <w:t>python-shell</w:t>
      </w:r>
    </w:p>
    <w:p w14:paraId="01B5535B" w14:textId="77777777" w:rsidR="000B37AF" w:rsidRDefault="00943776" w:rsidP="005E68DE">
      <w:pPr>
        <w:pStyle w:val="TC"/>
        <w:numPr>
          <w:ilvl w:val="0"/>
          <w:numId w:val="29"/>
        </w:numPr>
        <w:spacing w:beforeLines="25" w:before="60" w:afterLines="25" w:after="60"/>
        <w:ind w:left="993" w:hanging="284"/>
        <w:rPr>
          <w:lang w:eastAsia="zh-CN"/>
        </w:rPr>
      </w:pPr>
      <w:r>
        <w:rPr>
          <w:lang w:eastAsia="zh-CN"/>
        </w:rPr>
        <w:lastRenderedPageBreak/>
        <w:t>Postgresql 9</w:t>
      </w:r>
    </w:p>
    <w:p w14:paraId="244B6AA8" w14:textId="77777777" w:rsidR="000B37AF" w:rsidRDefault="000B37AF" w:rsidP="005E68DE">
      <w:pPr>
        <w:pStyle w:val="TC"/>
        <w:numPr>
          <w:ilvl w:val="0"/>
          <w:numId w:val="29"/>
        </w:numPr>
        <w:spacing w:beforeLines="25" w:before="60" w:afterLines="25" w:after="60"/>
        <w:ind w:left="993" w:hanging="284"/>
        <w:rPr>
          <w:lang w:eastAsia="zh-CN"/>
        </w:rPr>
      </w:pPr>
      <w:r>
        <w:rPr>
          <w:lang w:eastAsia="zh-CN"/>
        </w:rPr>
        <w:t>JQuery</w:t>
      </w:r>
    </w:p>
    <w:p w14:paraId="7C476308" w14:textId="77777777" w:rsidR="000B37AF" w:rsidRDefault="000B37AF" w:rsidP="005E68DE">
      <w:pPr>
        <w:pStyle w:val="TC"/>
        <w:numPr>
          <w:ilvl w:val="0"/>
          <w:numId w:val="29"/>
        </w:numPr>
        <w:spacing w:beforeLines="25" w:before="60" w:afterLines="25" w:after="60"/>
        <w:ind w:left="993" w:hanging="284"/>
        <w:rPr>
          <w:lang w:eastAsia="zh-CN"/>
        </w:rPr>
      </w:pPr>
      <w:r>
        <w:rPr>
          <w:lang w:eastAsia="zh-CN"/>
        </w:rPr>
        <w:t>JQuery Datatables</w:t>
      </w:r>
    </w:p>
    <w:p w14:paraId="59AF1CFF" w14:textId="77777777" w:rsidR="000B37AF" w:rsidRDefault="000B37AF" w:rsidP="000B37AF">
      <w:pPr>
        <w:spacing w:before="60" w:after="60"/>
        <w:ind w:left="720"/>
        <w:rPr>
          <w:lang w:eastAsia="zh-CN"/>
        </w:rPr>
      </w:pPr>
    </w:p>
    <w:p w14:paraId="2DF83C7A" w14:textId="77777777" w:rsidR="000B37AF" w:rsidRDefault="003662F8" w:rsidP="000B37AF">
      <w:pPr>
        <w:pStyle w:val="Heading2"/>
        <w:numPr>
          <w:ilvl w:val="1"/>
          <w:numId w:val="1"/>
        </w:numPr>
        <w:ind w:left="0" w:firstLine="0"/>
      </w:pPr>
      <w:bookmarkStart w:id="7" w:name="_Toc421103196"/>
      <w:r>
        <w:t>Application</w:t>
      </w:r>
      <w:r w:rsidR="000B37AF">
        <w:t xml:space="preserve"> Overview</w:t>
      </w:r>
      <w:bookmarkEnd w:id="7"/>
    </w:p>
    <w:p w14:paraId="2734E5FE" w14:textId="77777777" w:rsidR="000B37AF" w:rsidRDefault="000B37AF" w:rsidP="00D33019">
      <w:pPr>
        <w:spacing w:before="60" w:after="60"/>
        <w:ind w:left="720"/>
        <w:rPr>
          <w:lang w:eastAsia="zh-CN"/>
        </w:rPr>
      </w:pPr>
    </w:p>
    <w:p w14:paraId="33681AAA" w14:textId="77777777" w:rsidR="000B37AF" w:rsidRDefault="000B37AF" w:rsidP="004E707A">
      <w:pPr>
        <w:spacing w:before="60" w:after="60" w:line="276" w:lineRule="auto"/>
        <w:ind w:left="720"/>
        <w:rPr>
          <w:lang w:eastAsia="zh-CN"/>
        </w:rPr>
      </w:pPr>
      <w:r>
        <w:rPr>
          <w:lang w:eastAsia="zh-CN"/>
        </w:rPr>
        <w:t>The IFIT Admin Tool is built using NodeJs and Express to handle incoming HTTP calls.</w:t>
      </w:r>
    </w:p>
    <w:p w14:paraId="3BD3B9FC" w14:textId="77777777" w:rsidR="000B37AF" w:rsidRDefault="000B37AF" w:rsidP="004E707A">
      <w:pPr>
        <w:spacing w:before="60" w:after="60" w:line="276" w:lineRule="auto"/>
        <w:ind w:left="720"/>
        <w:rPr>
          <w:lang w:eastAsia="zh-CN"/>
        </w:rPr>
      </w:pPr>
      <w:r>
        <w:rPr>
          <w:lang w:eastAsia="zh-CN"/>
        </w:rPr>
        <w:t>Data is retrieved from a postgresql database installed in the same computer running the admin tool.</w:t>
      </w:r>
    </w:p>
    <w:p w14:paraId="4492C44D" w14:textId="77777777" w:rsidR="000B37AF" w:rsidRDefault="000B37AF" w:rsidP="004E707A">
      <w:pPr>
        <w:spacing w:before="60" w:after="60" w:line="276" w:lineRule="auto"/>
        <w:ind w:left="720"/>
        <w:rPr>
          <w:lang w:eastAsia="zh-CN"/>
        </w:rPr>
      </w:pPr>
      <w:r>
        <w:rPr>
          <w:lang w:eastAsia="zh-CN"/>
        </w:rPr>
        <w:t>Jade templates are used to render the retrieved information from the database</w:t>
      </w:r>
      <w:r w:rsidR="00943776">
        <w:rPr>
          <w:lang w:eastAsia="zh-CN"/>
        </w:rPr>
        <w:t xml:space="preserve"> as HTML pages</w:t>
      </w:r>
      <w:r>
        <w:rPr>
          <w:lang w:eastAsia="zh-CN"/>
        </w:rPr>
        <w:t xml:space="preserve">. </w:t>
      </w:r>
    </w:p>
    <w:p w14:paraId="4D8189F3" w14:textId="77777777" w:rsidR="00943776" w:rsidRDefault="001B0A68" w:rsidP="004E707A">
      <w:pPr>
        <w:spacing w:before="60" w:after="60" w:line="276" w:lineRule="auto"/>
        <w:ind w:left="720"/>
        <w:rPr>
          <w:lang w:eastAsia="zh-CN"/>
        </w:rPr>
      </w:pPr>
      <w:r>
        <w:rPr>
          <w:lang w:eastAsia="zh-CN"/>
        </w:rPr>
        <w:t>Reports are generated from the tool and can have information from one or many users.</w:t>
      </w:r>
      <w:r w:rsidR="00015BCE">
        <w:rPr>
          <w:lang w:eastAsia="zh-CN"/>
        </w:rPr>
        <w:t xml:space="preserve"> The output file is an excel file with the food consumption information. </w:t>
      </w:r>
    </w:p>
    <w:p w14:paraId="7D961028" w14:textId="77777777" w:rsidR="000B37AF" w:rsidRDefault="00015BCE" w:rsidP="004E707A">
      <w:pPr>
        <w:spacing w:before="60" w:after="60" w:line="276" w:lineRule="auto"/>
        <w:ind w:left="720"/>
        <w:rPr>
          <w:lang w:eastAsia="zh-CN"/>
        </w:rPr>
      </w:pPr>
      <w:r>
        <w:rPr>
          <w:lang w:eastAsia="zh-CN"/>
        </w:rPr>
        <w:t>To generate the reports python scripts are used to connect to the Postgresql database and retrieve all needed information.</w:t>
      </w:r>
      <w:r w:rsidR="001B0A68">
        <w:rPr>
          <w:lang w:eastAsia="zh-CN"/>
        </w:rPr>
        <w:t xml:space="preserve"> </w:t>
      </w:r>
    </w:p>
    <w:p w14:paraId="00F6C96B" w14:textId="77777777" w:rsidR="001918FC" w:rsidRDefault="001918FC" w:rsidP="005E68DE">
      <w:pPr>
        <w:pStyle w:val="TC"/>
        <w:spacing w:beforeLines="25" w:before="60" w:afterLines="25" w:after="60"/>
        <w:ind w:left="1800"/>
        <w:rPr>
          <w:lang w:eastAsia="zh-CN"/>
        </w:rPr>
      </w:pPr>
    </w:p>
    <w:p w14:paraId="1699BD27" w14:textId="77777777" w:rsidR="001918FC" w:rsidRDefault="001918FC" w:rsidP="001918FC">
      <w:pPr>
        <w:pStyle w:val="Heading2"/>
        <w:numPr>
          <w:ilvl w:val="1"/>
          <w:numId w:val="1"/>
        </w:numPr>
        <w:ind w:left="0" w:firstLine="0"/>
      </w:pPr>
      <w:bookmarkStart w:id="8" w:name="_Toc421103197"/>
      <w:r>
        <w:t>Application Structure</w:t>
      </w:r>
      <w:bookmarkEnd w:id="8"/>
    </w:p>
    <w:p w14:paraId="22FA4C40" w14:textId="77777777" w:rsidR="001918FC" w:rsidRDefault="001918FC" w:rsidP="005E68DE">
      <w:pPr>
        <w:pStyle w:val="TC"/>
        <w:spacing w:beforeLines="25" w:before="60" w:afterLines="25" w:after="60"/>
        <w:ind w:left="1800"/>
        <w:rPr>
          <w:lang w:eastAsia="zh-CN"/>
        </w:rPr>
      </w:pPr>
    </w:p>
    <w:p w14:paraId="774BF260" w14:textId="77777777" w:rsidR="001918FC" w:rsidRDefault="001918FC" w:rsidP="005E68DE">
      <w:pPr>
        <w:pStyle w:val="TC"/>
        <w:numPr>
          <w:ilvl w:val="0"/>
          <w:numId w:val="29"/>
        </w:numPr>
        <w:spacing w:beforeLines="25" w:before="60" w:afterLines="25" w:after="60"/>
        <w:ind w:left="993" w:hanging="284"/>
        <w:rPr>
          <w:lang w:eastAsia="zh-CN"/>
        </w:rPr>
      </w:pPr>
      <w:r w:rsidRPr="000B37AF">
        <w:rPr>
          <w:b/>
          <w:lang w:eastAsia="zh-CN"/>
        </w:rPr>
        <w:t>Admin Tool/database/</w:t>
      </w:r>
      <w:r>
        <w:rPr>
          <w:lang w:eastAsia="zh-CN"/>
        </w:rPr>
        <w:t xml:space="preserve"> - folder with the database schema</w:t>
      </w:r>
    </w:p>
    <w:p w14:paraId="379E3B22" w14:textId="77777777" w:rsidR="001918FC" w:rsidRDefault="001918FC" w:rsidP="005E68DE">
      <w:pPr>
        <w:pStyle w:val="TC"/>
        <w:numPr>
          <w:ilvl w:val="0"/>
          <w:numId w:val="29"/>
        </w:numPr>
        <w:spacing w:beforeLines="25" w:before="60" w:afterLines="25" w:after="60"/>
        <w:ind w:left="993" w:hanging="284"/>
        <w:rPr>
          <w:lang w:eastAsia="zh-CN"/>
        </w:rPr>
      </w:pPr>
      <w:r w:rsidRPr="000B37AF">
        <w:rPr>
          <w:b/>
          <w:lang w:eastAsia="zh-CN"/>
        </w:rPr>
        <w:t>Admin Tool/public/</w:t>
      </w:r>
      <w:r>
        <w:rPr>
          <w:lang w:eastAsia="zh-CN"/>
        </w:rPr>
        <w:t xml:space="preserve"> - folder with images, css and javascript files</w:t>
      </w:r>
      <w:r w:rsidR="00943776">
        <w:rPr>
          <w:lang w:eastAsia="zh-CN"/>
        </w:rPr>
        <w:t xml:space="preserve"> used by web pages</w:t>
      </w:r>
    </w:p>
    <w:p w14:paraId="4C4F58F3" w14:textId="77777777" w:rsidR="001918FC" w:rsidRDefault="001918FC" w:rsidP="005E68DE">
      <w:pPr>
        <w:pStyle w:val="TC"/>
        <w:numPr>
          <w:ilvl w:val="0"/>
          <w:numId w:val="29"/>
        </w:numPr>
        <w:spacing w:beforeLines="25" w:before="60" w:afterLines="25" w:after="60"/>
        <w:ind w:left="993" w:hanging="284"/>
        <w:rPr>
          <w:lang w:eastAsia="zh-CN"/>
        </w:rPr>
      </w:pPr>
      <w:r w:rsidRPr="000B37AF">
        <w:rPr>
          <w:b/>
          <w:lang w:eastAsia="zh-CN"/>
        </w:rPr>
        <w:t>Admin Tool/views/</w:t>
      </w:r>
      <w:r>
        <w:rPr>
          <w:lang w:eastAsia="zh-CN"/>
        </w:rPr>
        <w:t xml:space="preserve"> - folder with Jade </w:t>
      </w:r>
      <w:r w:rsidR="00943776">
        <w:rPr>
          <w:lang w:eastAsia="zh-CN"/>
        </w:rPr>
        <w:t>templates</w:t>
      </w:r>
    </w:p>
    <w:p w14:paraId="1B1434B3" w14:textId="77777777" w:rsidR="000B37AF" w:rsidRDefault="000B37AF" w:rsidP="005E68DE">
      <w:pPr>
        <w:pStyle w:val="TC"/>
        <w:numPr>
          <w:ilvl w:val="0"/>
          <w:numId w:val="29"/>
        </w:numPr>
        <w:spacing w:beforeLines="25" w:before="60" w:afterLines="25" w:after="60"/>
        <w:ind w:left="993" w:hanging="284"/>
        <w:rPr>
          <w:lang w:eastAsia="zh-CN"/>
        </w:rPr>
      </w:pPr>
      <w:r w:rsidRPr="000B37AF">
        <w:rPr>
          <w:b/>
          <w:lang w:eastAsia="zh-CN"/>
        </w:rPr>
        <w:t>Admin Tool/</w:t>
      </w:r>
      <w:r>
        <w:rPr>
          <w:b/>
          <w:lang w:eastAsia="zh-CN"/>
        </w:rPr>
        <w:t xml:space="preserve">reports/ </w:t>
      </w:r>
      <w:r>
        <w:rPr>
          <w:lang w:eastAsia="zh-CN"/>
        </w:rPr>
        <w:t>- output folder for reports generated from the tool</w:t>
      </w:r>
    </w:p>
    <w:p w14:paraId="7136895F" w14:textId="77777777" w:rsidR="00555348" w:rsidRDefault="00555348" w:rsidP="005E68DE">
      <w:pPr>
        <w:pStyle w:val="TC"/>
        <w:numPr>
          <w:ilvl w:val="0"/>
          <w:numId w:val="29"/>
        </w:numPr>
        <w:spacing w:beforeLines="25" w:before="60" w:afterLines="25" w:after="60"/>
        <w:ind w:left="993" w:hanging="284"/>
        <w:rPr>
          <w:lang w:eastAsia="zh-CN"/>
        </w:rPr>
      </w:pPr>
      <w:r>
        <w:rPr>
          <w:b/>
          <w:lang w:eastAsia="zh-CN"/>
        </w:rPr>
        <w:t>Admin Tool/</w:t>
      </w:r>
      <w:r w:rsidRPr="00555348">
        <w:rPr>
          <w:b/>
          <w:lang w:eastAsia="zh-CN"/>
        </w:rPr>
        <w:t>csv bulk upload templates</w:t>
      </w:r>
      <w:r>
        <w:rPr>
          <w:b/>
          <w:lang w:eastAsia="zh-CN"/>
        </w:rPr>
        <w:t>/</w:t>
      </w:r>
      <w:r>
        <w:rPr>
          <w:lang w:eastAsia="zh-CN"/>
        </w:rPr>
        <w:t xml:space="preserve"> - folder with CSV template files to be used with bulk upload tool feature</w:t>
      </w:r>
    </w:p>
    <w:p w14:paraId="5440F341" w14:textId="480887EA" w:rsidR="001918FC" w:rsidRDefault="001918FC" w:rsidP="005E68DE">
      <w:pPr>
        <w:pStyle w:val="TC"/>
        <w:numPr>
          <w:ilvl w:val="0"/>
          <w:numId w:val="29"/>
        </w:numPr>
        <w:spacing w:beforeLines="25" w:before="60" w:afterLines="25" w:after="60"/>
        <w:ind w:left="993" w:hanging="284"/>
        <w:rPr>
          <w:lang w:eastAsia="zh-CN"/>
        </w:rPr>
      </w:pPr>
      <w:r w:rsidRPr="000B37AF">
        <w:rPr>
          <w:b/>
          <w:lang w:eastAsia="zh-CN"/>
        </w:rPr>
        <w:t>Admin Tool/</w:t>
      </w:r>
      <w:r>
        <w:rPr>
          <w:lang w:eastAsia="zh-CN"/>
        </w:rPr>
        <w:t xml:space="preserve"> - folder with </w:t>
      </w:r>
      <w:r w:rsidR="000B37AF">
        <w:rPr>
          <w:lang w:eastAsia="zh-CN"/>
        </w:rPr>
        <w:t xml:space="preserve">the </w:t>
      </w:r>
      <w:r>
        <w:rPr>
          <w:lang w:eastAsia="zh-CN"/>
        </w:rPr>
        <w:t>main app.js,</w:t>
      </w:r>
      <w:r w:rsidR="00920D50">
        <w:rPr>
          <w:lang w:eastAsia="zh-CN"/>
        </w:rPr>
        <w:t xml:space="preserve"> config.js and</w:t>
      </w:r>
      <w:r>
        <w:rPr>
          <w:lang w:eastAsia="zh-CN"/>
        </w:rPr>
        <w:t xml:space="preserve"> package.json</w:t>
      </w:r>
      <w:r w:rsidR="00943776">
        <w:rPr>
          <w:lang w:eastAsia="zh-CN"/>
        </w:rPr>
        <w:t xml:space="preserve"> node configuration file and p</w:t>
      </w:r>
      <w:r>
        <w:rPr>
          <w:lang w:eastAsia="zh-CN"/>
        </w:rPr>
        <w:t>ython scripts</w:t>
      </w:r>
    </w:p>
    <w:p w14:paraId="5AC0D443" w14:textId="77777777" w:rsidR="001918FC" w:rsidRDefault="001918FC" w:rsidP="005E68DE">
      <w:pPr>
        <w:pStyle w:val="TC"/>
        <w:spacing w:beforeLines="25" w:before="60" w:afterLines="25" w:after="60"/>
        <w:ind w:left="1800"/>
        <w:rPr>
          <w:lang w:eastAsia="zh-CN"/>
        </w:rPr>
      </w:pPr>
    </w:p>
    <w:p w14:paraId="329BEB67" w14:textId="77777777" w:rsidR="009F7EEA" w:rsidRDefault="009F7EEA" w:rsidP="007F3E34">
      <w:pPr>
        <w:pStyle w:val="Heading2"/>
        <w:numPr>
          <w:ilvl w:val="1"/>
          <w:numId w:val="1"/>
        </w:numPr>
        <w:ind w:left="0" w:firstLine="0"/>
      </w:pPr>
      <w:bookmarkStart w:id="9" w:name="_Toc421103198"/>
      <w:r>
        <w:t xml:space="preserve">Application </w:t>
      </w:r>
      <w:r w:rsidR="001918FC">
        <w:t>Configuration</w:t>
      </w:r>
      <w:bookmarkEnd w:id="9"/>
    </w:p>
    <w:p w14:paraId="22A298D3" w14:textId="77777777" w:rsidR="001918FC" w:rsidRDefault="001918FC" w:rsidP="001918FC">
      <w:pPr>
        <w:pStyle w:val="Heading3"/>
        <w:tabs>
          <w:tab w:val="clear" w:pos="0"/>
        </w:tabs>
        <w:ind w:left="0" w:firstLine="0"/>
        <w:rPr>
          <w:lang w:eastAsia="zh-CN"/>
        </w:rPr>
      </w:pPr>
    </w:p>
    <w:p w14:paraId="52CD984A" w14:textId="77777777" w:rsidR="001918FC" w:rsidRDefault="001918FC" w:rsidP="000B37AF">
      <w:pPr>
        <w:ind w:left="709" w:firstLine="11"/>
        <w:rPr>
          <w:lang w:eastAsia="zh-CN"/>
        </w:rPr>
      </w:pPr>
      <w:r>
        <w:rPr>
          <w:lang w:eastAsia="zh-CN"/>
        </w:rPr>
        <w:t xml:space="preserve">The configuration is done inside the </w:t>
      </w:r>
      <w:r w:rsidR="00D646B0">
        <w:rPr>
          <w:lang w:eastAsia="zh-CN"/>
        </w:rPr>
        <w:t>config</w:t>
      </w:r>
      <w:r>
        <w:rPr>
          <w:lang w:eastAsia="zh-CN"/>
        </w:rPr>
        <w:t>.js</w:t>
      </w:r>
      <w:r w:rsidR="00D646B0">
        <w:rPr>
          <w:lang w:eastAsia="zh-CN"/>
        </w:rPr>
        <w:t xml:space="preserve"> in the variable </w:t>
      </w:r>
      <w:r w:rsidR="00D646B0" w:rsidRPr="00D646B0">
        <w:rPr>
          <w:b/>
          <w:lang w:eastAsia="zh-CN"/>
        </w:rPr>
        <w:t>config</w:t>
      </w:r>
      <w:r>
        <w:rPr>
          <w:lang w:eastAsia="zh-CN"/>
        </w:rPr>
        <w:t>.</w:t>
      </w:r>
      <w:r w:rsidR="00D646B0">
        <w:rPr>
          <w:lang w:eastAsia="zh-CN"/>
        </w:rPr>
        <w:t xml:space="preserve"> The following </w:t>
      </w:r>
      <w:r w:rsidR="009E5AC8">
        <w:rPr>
          <w:lang w:eastAsia="zh-CN"/>
        </w:rPr>
        <w:t xml:space="preserve">default  </w:t>
      </w:r>
      <w:r w:rsidR="00D646B0">
        <w:rPr>
          <w:lang w:eastAsia="zh-CN"/>
        </w:rPr>
        <w:t>parameters are used</w:t>
      </w:r>
      <w:r>
        <w:rPr>
          <w:lang w:eastAsia="zh-CN"/>
        </w:rPr>
        <w:t xml:space="preserve"> </w:t>
      </w:r>
    </w:p>
    <w:p w14:paraId="34582D38" w14:textId="77777777" w:rsidR="002A38D7" w:rsidRDefault="002A38D7" w:rsidP="001918FC">
      <w:pPr>
        <w:ind w:firstLine="720"/>
        <w:rPr>
          <w:rStyle w:val="pl-pds"/>
        </w:rPr>
      </w:pPr>
    </w:p>
    <w:p w14:paraId="35CB8B1F" w14:textId="365B2679" w:rsidR="009E5AC8" w:rsidRPr="004E6566" w:rsidRDefault="009E5AC8" w:rsidP="009E5AC8">
      <w:pPr>
        <w:pStyle w:val="ListParagraph"/>
        <w:numPr>
          <w:ilvl w:val="0"/>
          <w:numId w:val="29"/>
        </w:numPr>
        <w:ind w:left="1134" w:hanging="283"/>
        <w:rPr>
          <w:color w:val="000000" w:themeColor="text1"/>
          <w:lang w:eastAsia="zh-CN"/>
        </w:rPr>
      </w:pPr>
      <w:r w:rsidRPr="009E5AC8">
        <w:rPr>
          <w:lang w:eastAsia="zh-CN"/>
        </w:rPr>
        <w:t>config.useApache</w:t>
      </w:r>
      <w:r>
        <w:rPr>
          <w:lang w:eastAsia="zh-CN"/>
        </w:rPr>
        <w:t xml:space="preserve"> = </w:t>
      </w:r>
      <w:r w:rsidR="00D47A62">
        <w:rPr>
          <w:lang w:eastAsia="zh-CN"/>
        </w:rPr>
        <w:t>false</w:t>
      </w:r>
      <w:r>
        <w:rPr>
          <w:lang w:eastAsia="zh-CN"/>
        </w:rPr>
        <w:t xml:space="preserve">; </w:t>
      </w:r>
      <w:r w:rsidR="006417A2">
        <w:rPr>
          <w:color w:val="FF0000"/>
          <w:lang w:eastAsia="zh-CN"/>
        </w:rPr>
        <w:t>(true to use A</w:t>
      </w:r>
      <w:r w:rsidRPr="00A13F6B">
        <w:rPr>
          <w:color w:val="FF0000"/>
          <w:lang w:eastAsia="zh-CN"/>
        </w:rPr>
        <w:t>pache as a proxy)</w:t>
      </w:r>
    </w:p>
    <w:p w14:paraId="5CA4EC91" w14:textId="77777777" w:rsidR="009E5AC8" w:rsidRDefault="009E5AC8" w:rsidP="009E5AC8">
      <w:pPr>
        <w:pStyle w:val="ListParagraph"/>
        <w:ind w:left="1134"/>
        <w:rPr>
          <w:lang w:eastAsia="zh-CN"/>
        </w:rPr>
      </w:pPr>
    </w:p>
    <w:p w14:paraId="3E145B61" w14:textId="1DB11234" w:rsidR="009E5AC8" w:rsidRPr="004E6566" w:rsidRDefault="009E5AC8" w:rsidP="002A38D7">
      <w:pPr>
        <w:pStyle w:val="ListParagraph"/>
        <w:numPr>
          <w:ilvl w:val="0"/>
          <w:numId w:val="29"/>
        </w:numPr>
        <w:ind w:left="1134" w:hanging="283"/>
        <w:rPr>
          <w:color w:val="000000" w:themeColor="text1"/>
          <w:lang w:eastAsia="zh-CN"/>
        </w:rPr>
      </w:pPr>
      <w:r>
        <w:rPr>
          <w:lang w:eastAsia="zh-CN"/>
        </w:rPr>
        <w:t xml:space="preserve">config.web.port = </w:t>
      </w:r>
      <w:r w:rsidR="00D47A62">
        <w:rPr>
          <w:lang w:eastAsia="zh-CN"/>
        </w:rPr>
        <w:t>4343</w:t>
      </w:r>
      <w:r>
        <w:rPr>
          <w:lang w:eastAsia="zh-CN"/>
        </w:rPr>
        <w:t xml:space="preserve">; </w:t>
      </w:r>
      <w:r w:rsidRPr="00A13F6B">
        <w:rPr>
          <w:color w:val="FF0000"/>
          <w:lang w:eastAsia="zh-CN"/>
        </w:rPr>
        <w:t>(</w:t>
      </w:r>
      <w:r w:rsidR="00D47A62" w:rsidRPr="00A13F6B">
        <w:rPr>
          <w:color w:val="FF0000"/>
          <w:lang w:eastAsia="zh-CN"/>
        </w:rPr>
        <w:t>9090</w:t>
      </w:r>
      <w:r w:rsidRPr="00A13F6B">
        <w:rPr>
          <w:color w:val="FF0000"/>
          <w:lang w:eastAsia="zh-CN"/>
        </w:rPr>
        <w:t xml:space="preserve"> if useApache is </w:t>
      </w:r>
      <w:r w:rsidR="00F721F4" w:rsidRPr="00A13F6B">
        <w:rPr>
          <w:color w:val="FF0000"/>
          <w:lang w:eastAsia="zh-CN"/>
        </w:rPr>
        <w:t>true</w:t>
      </w:r>
      <w:r w:rsidRPr="00A13F6B">
        <w:rPr>
          <w:color w:val="FF0000"/>
          <w:lang w:eastAsia="zh-CN"/>
        </w:rPr>
        <w:t>)</w:t>
      </w:r>
    </w:p>
    <w:p w14:paraId="2E0276E0" w14:textId="584989FE" w:rsidR="009E5AC8" w:rsidRPr="004E6566" w:rsidRDefault="009E5AC8" w:rsidP="009E5AC8">
      <w:pPr>
        <w:pStyle w:val="ListParagraph"/>
        <w:numPr>
          <w:ilvl w:val="0"/>
          <w:numId w:val="29"/>
        </w:numPr>
        <w:ind w:left="1134" w:hanging="283"/>
        <w:rPr>
          <w:color w:val="000000" w:themeColor="text1"/>
          <w:lang w:eastAsia="zh-CN"/>
        </w:rPr>
      </w:pPr>
      <w:r w:rsidRPr="009E5AC8">
        <w:rPr>
          <w:lang w:eastAsia="zh-CN"/>
        </w:rPr>
        <w:t>config.web.key = '</w:t>
      </w:r>
      <w:r w:rsidR="00A511E5" w:rsidRPr="00A511E5">
        <w:rPr>
          <w:lang w:eastAsia="zh-CN"/>
        </w:rPr>
        <w:t>/etc/ssl/private/ssl-cert-snakeoil.key</w:t>
      </w:r>
      <w:r w:rsidRPr="009E5AC8">
        <w:rPr>
          <w:lang w:eastAsia="zh-CN"/>
        </w:rPr>
        <w:t>';</w:t>
      </w:r>
      <w:r>
        <w:rPr>
          <w:lang w:eastAsia="zh-CN"/>
        </w:rPr>
        <w:t xml:space="preserve"> </w:t>
      </w:r>
      <w:r w:rsidRPr="00A13F6B">
        <w:rPr>
          <w:color w:val="FF0000"/>
          <w:lang w:eastAsia="zh-CN"/>
        </w:rPr>
        <w:t>(SSL key</w:t>
      </w:r>
      <w:r w:rsidR="00A13F6B" w:rsidRPr="00A13F6B">
        <w:rPr>
          <w:color w:val="FF0000"/>
          <w:lang w:eastAsia="zh-CN"/>
        </w:rPr>
        <w:t xml:space="preserve"> – replace with your company Key</w:t>
      </w:r>
      <w:r w:rsidRPr="00A13F6B">
        <w:rPr>
          <w:color w:val="FF0000"/>
          <w:lang w:eastAsia="zh-CN"/>
        </w:rPr>
        <w:t>)</w:t>
      </w:r>
    </w:p>
    <w:p w14:paraId="2F9732A9" w14:textId="3B5BE187" w:rsidR="009E5AC8" w:rsidRPr="004E6566" w:rsidRDefault="009E5AC8" w:rsidP="009E5AC8">
      <w:pPr>
        <w:pStyle w:val="ListParagraph"/>
        <w:numPr>
          <w:ilvl w:val="0"/>
          <w:numId w:val="29"/>
        </w:numPr>
        <w:ind w:left="1134" w:hanging="283"/>
        <w:rPr>
          <w:color w:val="000000" w:themeColor="text1"/>
          <w:lang w:eastAsia="zh-CN"/>
        </w:rPr>
      </w:pPr>
      <w:r w:rsidRPr="009E5AC8">
        <w:rPr>
          <w:lang w:eastAsia="zh-CN"/>
        </w:rPr>
        <w:t>config.web.cert = '</w:t>
      </w:r>
      <w:r w:rsidR="00A511E5" w:rsidRPr="00A511E5">
        <w:rPr>
          <w:lang w:eastAsia="zh-CN"/>
        </w:rPr>
        <w:t>/etc/ssl/certs/ssl-cert-snakeoil.pem</w:t>
      </w:r>
      <w:r w:rsidRPr="009E5AC8">
        <w:rPr>
          <w:lang w:eastAsia="zh-CN"/>
        </w:rPr>
        <w:t>';</w:t>
      </w:r>
      <w:r w:rsidRPr="00A13F6B">
        <w:rPr>
          <w:color w:val="FF0000"/>
          <w:lang w:eastAsia="zh-CN"/>
        </w:rPr>
        <w:t xml:space="preserve"> (SSL certificate</w:t>
      </w:r>
      <w:r w:rsidR="00A13F6B" w:rsidRPr="00A13F6B">
        <w:rPr>
          <w:color w:val="FF0000"/>
          <w:lang w:eastAsia="zh-CN"/>
        </w:rPr>
        <w:t xml:space="preserve"> – replace with your company Certificate</w:t>
      </w:r>
      <w:r w:rsidRPr="00A13F6B">
        <w:rPr>
          <w:color w:val="FF0000"/>
          <w:lang w:eastAsia="zh-CN"/>
        </w:rPr>
        <w:t>)</w:t>
      </w:r>
    </w:p>
    <w:p w14:paraId="567F5B94" w14:textId="77777777" w:rsidR="009E5AC8" w:rsidRDefault="009E5AC8" w:rsidP="009E5AC8">
      <w:pPr>
        <w:pStyle w:val="ListParagraph"/>
        <w:ind w:left="1134"/>
        <w:rPr>
          <w:lang w:eastAsia="zh-CN"/>
        </w:rPr>
      </w:pPr>
    </w:p>
    <w:p w14:paraId="6EE922F7" w14:textId="77777777" w:rsidR="002A38D7" w:rsidRPr="00D96D97" w:rsidRDefault="00D646B0" w:rsidP="002A38D7">
      <w:pPr>
        <w:pStyle w:val="ListParagraph"/>
        <w:numPr>
          <w:ilvl w:val="0"/>
          <w:numId w:val="29"/>
        </w:numPr>
        <w:ind w:left="1134" w:hanging="283"/>
        <w:rPr>
          <w:lang w:eastAsia="zh-CN"/>
        </w:rPr>
      </w:pPr>
      <w:r w:rsidRPr="00D646B0">
        <w:rPr>
          <w:lang w:eastAsia="zh-CN"/>
        </w:rPr>
        <w:t>config.db.database = 'pl_fit';</w:t>
      </w:r>
    </w:p>
    <w:p w14:paraId="00EF54A5" w14:textId="77777777" w:rsidR="00D646B0" w:rsidRDefault="00D646B0" w:rsidP="002A38D7">
      <w:pPr>
        <w:pStyle w:val="ListParagraph"/>
        <w:numPr>
          <w:ilvl w:val="0"/>
          <w:numId w:val="29"/>
        </w:numPr>
        <w:ind w:left="1134" w:hanging="283"/>
        <w:rPr>
          <w:lang w:eastAsia="zh-CN"/>
        </w:rPr>
      </w:pPr>
      <w:r w:rsidRPr="00D646B0">
        <w:rPr>
          <w:lang w:eastAsia="zh-CN"/>
        </w:rPr>
        <w:t xml:space="preserve">config.db.username =  'pl_fit_db'; </w:t>
      </w:r>
    </w:p>
    <w:p w14:paraId="788EFB9B" w14:textId="77777777" w:rsidR="00D646B0" w:rsidRDefault="00D646B0" w:rsidP="00D646B0">
      <w:pPr>
        <w:pStyle w:val="ListParagraph"/>
        <w:numPr>
          <w:ilvl w:val="0"/>
          <w:numId w:val="29"/>
        </w:numPr>
        <w:ind w:left="1134" w:hanging="283"/>
        <w:rPr>
          <w:lang w:eastAsia="zh-CN"/>
        </w:rPr>
      </w:pPr>
      <w:r w:rsidRPr="00D646B0">
        <w:rPr>
          <w:lang w:eastAsia="zh-CN"/>
        </w:rPr>
        <w:t>config.db.password = 'CHANGEME';</w:t>
      </w:r>
    </w:p>
    <w:p w14:paraId="205755F5" w14:textId="77777777" w:rsidR="00D646B0" w:rsidRDefault="00D646B0" w:rsidP="00D646B0">
      <w:pPr>
        <w:pStyle w:val="ListParagraph"/>
        <w:numPr>
          <w:ilvl w:val="0"/>
          <w:numId w:val="29"/>
        </w:numPr>
        <w:ind w:left="1134" w:hanging="283"/>
        <w:rPr>
          <w:lang w:eastAsia="zh-CN"/>
        </w:rPr>
      </w:pPr>
      <w:r w:rsidRPr="00D646B0">
        <w:rPr>
          <w:lang w:eastAsia="zh-CN"/>
        </w:rPr>
        <w:t>config.db.host =  '127.0.0.1';</w:t>
      </w:r>
    </w:p>
    <w:p w14:paraId="5189658E" w14:textId="77777777" w:rsidR="002A38D7" w:rsidRPr="00D96D97" w:rsidRDefault="00D646B0" w:rsidP="009E5AC8">
      <w:pPr>
        <w:pStyle w:val="ListParagraph"/>
        <w:numPr>
          <w:ilvl w:val="0"/>
          <w:numId w:val="29"/>
        </w:numPr>
        <w:ind w:left="1134" w:hanging="283"/>
        <w:rPr>
          <w:lang w:eastAsia="zh-CN"/>
        </w:rPr>
      </w:pPr>
      <w:r w:rsidRPr="00D646B0">
        <w:rPr>
          <w:lang w:eastAsia="zh-CN"/>
        </w:rPr>
        <w:t>config.db.port = 56283;</w:t>
      </w:r>
    </w:p>
    <w:p w14:paraId="1F09D25A" w14:textId="77777777" w:rsidR="00606864" w:rsidRDefault="00606864" w:rsidP="00606864">
      <w:pPr>
        <w:ind w:left="709" w:firstLine="11"/>
        <w:rPr>
          <w:lang w:eastAsia="zh-CN"/>
        </w:rPr>
      </w:pPr>
    </w:p>
    <w:p w14:paraId="56D79166" w14:textId="77777777" w:rsidR="00606864" w:rsidRDefault="00606864" w:rsidP="00606864">
      <w:pPr>
        <w:ind w:left="709" w:firstLine="11"/>
        <w:rPr>
          <w:lang w:eastAsia="zh-CN"/>
        </w:rPr>
      </w:pPr>
      <w:r>
        <w:rPr>
          <w:lang w:eastAsia="zh-CN"/>
        </w:rPr>
        <w:t xml:space="preserve">The python scripts </w:t>
      </w:r>
      <w:r w:rsidR="0099154B">
        <w:rPr>
          <w:lang w:eastAsia="zh-CN"/>
        </w:rPr>
        <w:t>use the same configuration</w:t>
      </w:r>
      <w:r w:rsidR="00D646B0">
        <w:rPr>
          <w:lang w:eastAsia="zh-CN"/>
        </w:rPr>
        <w:t>.</w:t>
      </w:r>
    </w:p>
    <w:p w14:paraId="26F1D391" w14:textId="77777777" w:rsidR="00606864" w:rsidRPr="00606864" w:rsidRDefault="00606864" w:rsidP="00606864"/>
    <w:p w14:paraId="264E2F87" w14:textId="77777777" w:rsidR="00807C99" w:rsidRDefault="00807C99" w:rsidP="00807C99">
      <w:pPr>
        <w:pStyle w:val="Heading1"/>
        <w:tabs>
          <w:tab w:val="clear" w:pos="360"/>
        </w:tabs>
        <w:ind w:left="0" w:firstLine="0"/>
        <w:rPr>
          <w:sz w:val="28"/>
          <w:szCs w:val="28"/>
        </w:rPr>
      </w:pPr>
      <w:bookmarkStart w:id="10" w:name="_Toc421103199"/>
      <w:r>
        <w:rPr>
          <w:sz w:val="28"/>
          <w:szCs w:val="28"/>
        </w:rPr>
        <w:t>Deployment Guide</w:t>
      </w:r>
      <w:bookmarkEnd w:id="10"/>
    </w:p>
    <w:p w14:paraId="20821D52" w14:textId="77777777" w:rsidR="00807C99" w:rsidRPr="001918FC" w:rsidRDefault="00807C99" w:rsidP="00807C99"/>
    <w:p w14:paraId="3AAB8D02" w14:textId="77777777" w:rsidR="00807C99" w:rsidRDefault="00807C99" w:rsidP="00807C99">
      <w:pPr>
        <w:pStyle w:val="Heading1"/>
        <w:numPr>
          <w:ilvl w:val="0"/>
          <w:numId w:val="1"/>
        </w:numPr>
        <w:ind w:left="0" w:firstLine="0"/>
      </w:pPr>
      <w:bookmarkStart w:id="11" w:name="_Toc421103200"/>
      <w:r>
        <w:t xml:space="preserve">Application </w:t>
      </w:r>
      <w:r w:rsidR="00B5461C">
        <w:t>D</w:t>
      </w:r>
      <w:r>
        <w:t>eployment</w:t>
      </w:r>
      <w:bookmarkEnd w:id="11"/>
    </w:p>
    <w:p w14:paraId="624D64BC" w14:textId="77777777" w:rsidR="00807C99" w:rsidRDefault="00807C99" w:rsidP="00807C99"/>
    <w:p w14:paraId="4E1E666C" w14:textId="77777777" w:rsidR="00807C99" w:rsidRDefault="00807C99" w:rsidP="00807C99">
      <w:pPr>
        <w:ind w:left="709"/>
      </w:pPr>
      <w:r>
        <w:t>The deployment should be made in a Debian</w:t>
      </w:r>
      <w:r w:rsidR="00943776">
        <w:t xml:space="preserve"> 6 (Squeeze)</w:t>
      </w:r>
      <w:r>
        <w:t xml:space="preserve"> linux distribution.</w:t>
      </w:r>
    </w:p>
    <w:p w14:paraId="7F4C2D2C" w14:textId="77777777" w:rsidR="00943776" w:rsidRDefault="00943776" w:rsidP="00807C99">
      <w:pPr>
        <w:ind w:left="709"/>
      </w:pPr>
    </w:p>
    <w:p w14:paraId="286DFF6D" w14:textId="77777777" w:rsidR="00943776" w:rsidRDefault="00943776" w:rsidP="00807C99">
      <w:pPr>
        <w:ind w:left="709"/>
      </w:pPr>
      <w:r>
        <w:t>The following steps should be followed to setup th</w:t>
      </w:r>
      <w:r w:rsidR="00C63E96">
        <w:t>e Admin Tool.</w:t>
      </w:r>
    </w:p>
    <w:p w14:paraId="1EECB79D" w14:textId="77777777" w:rsidR="00943776" w:rsidRDefault="00943776" w:rsidP="00807C99">
      <w:pPr>
        <w:ind w:left="709"/>
      </w:pPr>
    </w:p>
    <w:p w14:paraId="7A4CD2A8" w14:textId="77777777" w:rsidR="00943776" w:rsidRDefault="00943776" w:rsidP="00943776">
      <w:pPr>
        <w:pStyle w:val="ListParagraph"/>
        <w:numPr>
          <w:ilvl w:val="0"/>
          <w:numId w:val="30"/>
        </w:numPr>
      </w:pPr>
      <w:r>
        <w:t xml:space="preserve">Install Debian 6 (Squeeze) linux – </w:t>
      </w:r>
      <w:r w:rsidRPr="00943776">
        <w:rPr>
          <w:b/>
          <w:color w:val="FF0000"/>
        </w:rPr>
        <w:t>skip if already installed</w:t>
      </w:r>
      <w:r>
        <w:t>. The link to download the dist</w:t>
      </w:r>
      <w:r w:rsidR="004E707A">
        <w:t>r</w:t>
      </w:r>
      <w:r>
        <w:t xml:space="preserve">o is </w:t>
      </w:r>
      <w:hyperlink r:id="rId8" w:history="1">
        <w:r w:rsidRPr="00C22293">
          <w:rPr>
            <w:rStyle w:val="Hyperlink"/>
          </w:rPr>
          <w:t>https://www.debian.org/releases/squeeze/debian-installer</w:t>
        </w:r>
      </w:hyperlink>
    </w:p>
    <w:p w14:paraId="703A61F4" w14:textId="77777777" w:rsidR="00943776" w:rsidRDefault="00943776" w:rsidP="00943776"/>
    <w:p w14:paraId="0ACCAF47" w14:textId="77777777" w:rsidR="00943776" w:rsidRDefault="00943776" w:rsidP="00943776">
      <w:pPr>
        <w:pStyle w:val="ListParagraph"/>
        <w:numPr>
          <w:ilvl w:val="0"/>
          <w:numId w:val="30"/>
        </w:numPr>
      </w:pPr>
      <w:r>
        <w:t xml:space="preserve">Login as </w:t>
      </w:r>
      <w:r w:rsidRPr="00943776">
        <w:rPr>
          <w:b/>
        </w:rPr>
        <w:t>root</w:t>
      </w:r>
      <w:r>
        <w:t xml:space="preserve"> user</w:t>
      </w:r>
    </w:p>
    <w:p w14:paraId="696CDDFA" w14:textId="77777777" w:rsidR="00943776" w:rsidRDefault="00943776" w:rsidP="00943776">
      <w:pPr>
        <w:pStyle w:val="ListParagraph"/>
      </w:pPr>
    </w:p>
    <w:p w14:paraId="108CBFF3" w14:textId="77777777" w:rsidR="00943776" w:rsidRDefault="00943776" w:rsidP="00943776">
      <w:pPr>
        <w:pStyle w:val="ListParagraph"/>
        <w:numPr>
          <w:ilvl w:val="0"/>
          <w:numId w:val="30"/>
        </w:numPr>
      </w:pPr>
      <w:r>
        <w:t>Run the following commands in prompt</w:t>
      </w:r>
    </w:p>
    <w:p w14:paraId="02AC97FC" w14:textId="77777777" w:rsidR="00943776" w:rsidRDefault="00943776" w:rsidP="00943776">
      <w:pPr>
        <w:pStyle w:val="ListParagraph"/>
      </w:pPr>
    </w:p>
    <w:p w14:paraId="28975B85" w14:textId="2963A623" w:rsidR="00943776" w:rsidRDefault="00943776" w:rsidP="003B6BBC">
      <w:pPr>
        <w:spacing w:line="360" w:lineRule="auto"/>
        <w:ind w:left="709"/>
        <w:rPr>
          <w:rFonts w:ascii="Courier" w:hAnsi="Courier"/>
        </w:rPr>
      </w:pPr>
      <w:r>
        <w:rPr>
          <w:rFonts w:ascii="Courier" w:hAnsi="Courier"/>
        </w:rPr>
        <w:t xml:space="preserve">&gt; apt-get </w:t>
      </w:r>
      <w:r w:rsidR="00643DB4">
        <w:rPr>
          <w:rFonts w:ascii="Courier" w:hAnsi="Courier"/>
        </w:rPr>
        <w:t>-</w:t>
      </w:r>
      <w:r>
        <w:rPr>
          <w:rFonts w:ascii="Courier" w:hAnsi="Courier"/>
        </w:rPr>
        <w:t xml:space="preserve">y install wget build-essential </w:t>
      </w:r>
      <w:r w:rsidRPr="00943776">
        <w:rPr>
          <w:rFonts w:ascii="Courier" w:hAnsi="Courier"/>
        </w:rPr>
        <w:t>git-core curl openssl libssl-dev</w:t>
      </w:r>
      <w:r w:rsidR="00643DB4">
        <w:rPr>
          <w:rFonts w:ascii="Courier" w:hAnsi="Courier"/>
        </w:rPr>
        <w:t xml:space="preserve"> sudo</w:t>
      </w:r>
    </w:p>
    <w:p w14:paraId="6EE945CF" w14:textId="77777777" w:rsidR="003B6BBC" w:rsidRPr="003B6BBC" w:rsidRDefault="003B6BBC" w:rsidP="006417A2">
      <w:pPr>
        <w:pStyle w:val="ListParagraph"/>
        <w:rPr>
          <w:rFonts w:ascii="Courier" w:hAnsi="Courier"/>
        </w:rPr>
      </w:pPr>
    </w:p>
    <w:p w14:paraId="519EBD3B" w14:textId="77777777" w:rsidR="00943776" w:rsidRPr="00943776" w:rsidRDefault="009E5AC8" w:rsidP="00943776">
      <w:pPr>
        <w:pStyle w:val="ListParagraph"/>
        <w:numPr>
          <w:ilvl w:val="0"/>
          <w:numId w:val="30"/>
        </w:numPr>
      </w:pPr>
      <w:r>
        <w:t xml:space="preserve">Install postgresql 9.2 </w:t>
      </w:r>
      <w:r w:rsidR="00943776">
        <w:t xml:space="preserve">– </w:t>
      </w:r>
      <w:r w:rsidR="00943776" w:rsidRPr="00943776">
        <w:rPr>
          <w:b/>
          <w:color w:val="FF0000"/>
        </w:rPr>
        <w:t>skip if already installed</w:t>
      </w:r>
    </w:p>
    <w:p w14:paraId="51CE57F3" w14:textId="77777777" w:rsidR="00943776" w:rsidRDefault="00943776" w:rsidP="00943776"/>
    <w:p w14:paraId="7410E51C" w14:textId="77777777" w:rsidR="00943776" w:rsidRPr="00943776" w:rsidRDefault="00943776" w:rsidP="00943776">
      <w:pPr>
        <w:spacing w:line="360" w:lineRule="auto"/>
        <w:ind w:left="709"/>
        <w:rPr>
          <w:rFonts w:ascii="Courier" w:hAnsi="Courier"/>
        </w:rPr>
      </w:pPr>
      <w:r w:rsidRPr="00943776">
        <w:rPr>
          <w:rFonts w:ascii="Courier" w:hAnsi="Courier"/>
        </w:rPr>
        <w:t>&gt; sh -c 'echo "deb http://apt.postgresql.org/pub/repos/apt/ squeeze-pgdg main" &gt; /etc/apt/sources.list.d/pgdg.list'</w:t>
      </w:r>
    </w:p>
    <w:p w14:paraId="47324939" w14:textId="77777777" w:rsidR="00943776" w:rsidRPr="00943776" w:rsidRDefault="00943776" w:rsidP="00943776">
      <w:pPr>
        <w:spacing w:line="360" w:lineRule="auto"/>
        <w:ind w:left="709"/>
        <w:rPr>
          <w:rFonts w:ascii="Courier" w:hAnsi="Courier"/>
        </w:rPr>
      </w:pPr>
      <w:r w:rsidRPr="00943776">
        <w:rPr>
          <w:rFonts w:ascii="Courier" w:hAnsi="Courier"/>
        </w:rPr>
        <w:t>&gt; wget --quiet -O - https://www.postgresql.org/media/keys/ACCC4CF8.asc | sudo apt-key add -</w:t>
      </w:r>
    </w:p>
    <w:p w14:paraId="6F2FF8D4" w14:textId="77777777" w:rsidR="00943776" w:rsidRPr="00943776" w:rsidRDefault="00943776" w:rsidP="00943776">
      <w:pPr>
        <w:spacing w:line="360" w:lineRule="auto"/>
        <w:ind w:left="709"/>
        <w:rPr>
          <w:rFonts w:ascii="Courier" w:hAnsi="Courier"/>
        </w:rPr>
      </w:pPr>
      <w:r w:rsidRPr="00943776">
        <w:rPr>
          <w:rFonts w:ascii="Courier" w:hAnsi="Courier"/>
        </w:rPr>
        <w:t>&gt; apt-get update</w:t>
      </w:r>
    </w:p>
    <w:p w14:paraId="1E69D727" w14:textId="77777777" w:rsidR="00943776" w:rsidRDefault="00943776" w:rsidP="00943776">
      <w:pPr>
        <w:spacing w:line="360" w:lineRule="auto"/>
        <w:ind w:left="709"/>
        <w:rPr>
          <w:rFonts w:ascii="Courier" w:hAnsi="Courier"/>
        </w:rPr>
      </w:pPr>
      <w:r w:rsidRPr="00943776">
        <w:rPr>
          <w:rFonts w:ascii="Courier" w:hAnsi="Courier"/>
        </w:rPr>
        <w:t>&gt; apt-get upgrade</w:t>
      </w:r>
    </w:p>
    <w:p w14:paraId="5D6FA9A4" w14:textId="77777777" w:rsidR="00943776" w:rsidRPr="00943776" w:rsidRDefault="00943776" w:rsidP="00943776">
      <w:pPr>
        <w:spacing w:line="360" w:lineRule="auto"/>
        <w:ind w:left="709"/>
        <w:rPr>
          <w:rFonts w:ascii="Courier" w:hAnsi="Courier"/>
        </w:rPr>
      </w:pPr>
      <w:r>
        <w:rPr>
          <w:rFonts w:ascii="Courier" w:hAnsi="Courier"/>
        </w:rPr>
        <w:t xml:space="preserve">&gt; </w:t>
      </w:r>
      <w:r w:rsidRPr="00943776">
        <w:rPr>
          <w:rFonts w:ascii="Courier" w:hAnsi="Courier"/>
        </w:rPr>
        <w:t xml:space="preserve">apt-get </w:t>
      </w:r>
      <w:r w:rsidR="00643DB4">
        <w:rPr>
          <w:rFonts w:ascii="Courier" w:hAnsi="Courier"/>
        </w:rPr>
        <w:t>-</w:t>
      </w:r>
      <w:r>
        <w:rPr>
          <w:rFonts w:ascii="Courier" w:hAnsi="Courier"/>
        </w:rPr>
        <w:t xml:space="preserve">y </w:t>
      </w:r>
      <w:r w:rsidRPr="00943776">
        <w:rPr>
          <w:rFonts w:ascii="Courier" w:hAnsi="Courier"/>
        </w:rPr>
        <w:t>install postgresql-9.0 libpq5 libpq-dev</w:t>
      </w:r>
      <w:r w:rsidR="002403F1">
        <w:rPr>
          <w:rFonts w:ascii="Courier" w:hAnsi="Courier"/>
        </w:rPr>
        <w:t xml:space="preserve"> </w:t>
      </w:r>
      <w:r w:rsidR="002403F1" w:rsidRPr="002403F1">
        <w:rPr>
          <w:rFonts w:ascii="Courier" w:hAnsi="Courier"/>
        </w:rPr>
        <w:t>postgresql-contrib-9.</w:t>
      </w:r>
      <w:r w:rsidR="009E5AC8">
        <w:rPr>
          <w:rFonts w:ascii="Courier" w:hAnsi="Courier"/>
        </w:rPr>
        <w:t>2</w:t>
      </w:r>
    </w:p>
    <w:p w14:paraId="1FCBD471" w14:textId="77777777" w:rsidR="00943776" w:rsidRDefault="00943776" w:rsidP="00943776">
      <w:pPr>
        <w:pStyle w:val="ListParagraph"/>
      </w:pPr>
    </w:p>
    <w:p w14:paraId="7F7CC8CE" w14:textId="77777777" w:rsidR="00432DAD" w:rsidRDefault="00432DAD" w:rsidP="00943776">
      <w:pPr>
        <w:pStyle w:val="ListParagraph"/>
      </w:pPr>
    </w:p>
    <w:p w14:paraId="69A1C10D" w14:textId="77777777" w:rsidR="00943776" w:rsidRDefault="00943776" w:rsidP="00943776">
      <w:pPr>
        <w:pStyle w:val="ListParagraph"/>
        <w:numPr>
          <w:ilvl w:val="0"/>
          <w:numId w:val="30"/>
        </w:numPr>
      </w:pPr>
      <w:r>
        <w:lastRenderedPageBreak/>
        <w:t>Install nodejs</w:t>
      </w:r>
    </w:p>
    <w:p w14:paraId="7D77ECEE" w14:textId="77777777" w:rsidR="00943776" w:rsidRDefault="00943776" w:rsidP="00943776"/>
    <w:p w14:paraId="7CC96529" w14:textId="77777777" w:rsidR="00943776" w:rsidRDefault="00943776" w:rsidP="00943776">
      <w:pPr>
        <w:spacing w:line="360" w:lineRule="auto"/>
        <w:ind w:left="709"/>
        <w:rPr>
          <w:rFonts w:ascii="Courier" w:hAnsi="Courier"/>
        </w:rPr>
      </w:pPr>
      <w:r w:rsidRPr="00943776">
        <w:rPr>
          <w:rFonts w:ascii="Courier" w:hAnsi="Courier"/>
        </w:rPr>
        <w:t>&gt;</w:t>
      </w:r>
      <w:r>
        <w:rPr>
          <w:rFonts w:ascii="Courier" w:hAnsi="Courier"/>
        </w:rPr>
        <w:t xml:space="preserve"> </w:t>
      </w:r>
      <w:r w:rsidRPr="00943776">
        <w:rPr>
          <w:rFonts w:ascii="Courier" w:hAnsi="Courier"/>
        </w:rPr>
        <w:t>git clone https://github.com/joyent/node.git</w:t>
      </w:r>
    </w:p>
    <w:p w14:paraId="553ADC17" w14:textId="77777777" w:rsidR="00943776" w:rsidRDefault="00943776" w:rsidP="00943776">
      <w:pPr>
        <w:spacing w:line="360" w:lineRule="auto"/>
        <w:ind w:left="709"/>
        <w:rPr>
          <w:rFonts w:ascii="Courier" w:hAnsi="Courier"/>
        </w:rPr>
      </w:pPr>
      <w:r>
        <w:rPr>
          <w:rFonts w:ascii="Courier" w:hAnsi="Courier"/>
        </w:rPr>
        <w:t>&gt; cd node</w:t>
      </w:r>
    </w:p>
    <w:p w14:paraId="4E1A447B" w14:textId="77777777" w:rsidR="00943776" w:rsidRDefault="00943776" w:rsidP="00943776">
      <w:pPr>
        <w:spacing w:line="360" w:lineRule="auto"/>
        <w:ind w:left="709"/>
        <w:rPr>
          <w:rFonts w:ascii="Courier" w:hAnsi="Courier"/>
        </w:rPr>
      </w:pPr>
      <w:r>
        <w:rPr>
          <w:rFonts w:ascii="Courier" w:hAnsi="Courier"/>
        </w:rPr>
        <w:t>&gt; git checkout v0.10.29</w:t>
      </w:r>
    </w:p>
    <w:p w14:paraId="60C212A0" w14:textId="77777777" w:rsidR="00943776" w:rsidRDefault="00943776" w:rsidP="00943776">
      <w:pPr>
        <w:spacing w:line="360" w:lineRule="auto"/>
        <w:ind w:left="709"/>
        <w:rPr>
          <w:rFonts w:ascii="Courier" w:hAnsi="Courier"/>
        </w:rPr>
      </w:pPr>
      <w:r>
        <w:rPr>
          <w:rFonts w:ascii="Courier" w:hAnsi="Courier"/>
        </w:rPr>
        <w:t>&gt; .</w:t>
      </w:r>
      <w:r w:rsidRPr="00943776">
        <w:rPr>
          <w:rFonts w:ascii="Courier" w:hAnsi="Courier"/>
        </w:rPr>
        <w:t>/configure --openssl-libpath=/usr/lib/ssl</w:t>
      </w:r>
    </w:p>
    <w:p w14:paraId="10516C34" w14:textId="77777777" w:rsidR="00943776" w:rsidRDefault="00943776" w:rsidP="00943776">
      <w:pPr>
        <w:spacing w:line="360" w:lineRule="auto"/>
        <w:ind w:left="709"/>
        <w:rPr>
          <w:rFonts w:ascii="Courier" w:hAnsi="Courier"/>
        </w:rPr>
      </w:pPr>
      <w:r>
        <w:rPr>
          <w:rFonts w:ascii="Courier" w:hAnsi="Courier"/>
        </w:rPr>
        <w:t>&gt; make &amp;&amp; make install</w:t>
      </w:r>
    </w:p>
    <w:p w14:paraId="1EB0C5D5" w14:textId="77777777" w:rsidR="00943776" w:rsidRDefault="00943776" w:rsidP="00943776">
      <w:pPr>
        <w:pStyle w:val="ListParagraph"/>
      </w:pPr>
    </w:p>
    <w:p w14:paraId="7EA24608" w14:textId="77777777" w:rsidR="00943776" w:rsidRDefault="00943776" w:rsidP="00943776">
      <w:pPr>
        <w:pStyle w:val="ListParagraph"/>
        <w:numPr>
          <w:ilvl w:val="0"/>
          <w:numId w:val="30"/>
        </w:numPr>
      </w:pPr>
      <w:r>
        <w:t>Install python dev</w:t>
      </w:r>
    </w:p>
    <w:p w14:paraId="32658FF3" w14:textId="77777777" w:rsidR="00943776" w:rsidRDefault="00943776" w:rsidP="00943776"/>
    <w:p w14:paraId="7D503E9B" w14:textId="77777777" w:rsidR="00943776" w:rsidRPr="00943776" w:rsidRDefault="00943776" w:rsidP="00943776">
      <w:pPr>
        <w:spacing w:line="360" w:lineRule="auto"/>
        <w:ind w:left="709"/>
        <w:rPr>
          <w:rFonts w:ascii="Courier" w:hAnsi="Courier"/>
        </w:rPr>
      </w:pPr>
      <w:r w:rsidRPr="00943776">
        <w:rPr>
          <w:rFonts w:ascii="Courier" w:hAnsi="Courier"/>
        </w:rPr>
        <w:t>&gt;</w:t>
      </w:r>
      <w:r>
        <w:rPr>
          <w:rFonts w:ascii="Courier" w:hAnsi="Courier"/>
        </w:rPr>
        <w:t xml:space="preserve"> </w:t>
      </w:r>
      <w:r w:rsidRPr="00943776">
        <w:rPr>
          <w:rFonts w:ascii="Courier" w:hAnsi="Courier"/>
        </w:rPr>
        <w:t xml:space="preserve">apt-get </w:t>
      </w:r>
      <w:r w:rsidR="00792676">
        <w:rPr>
          <w:rFonts w:ascii="Courier" w:hAnsi="Courier"/>
        </w:rPr>
        <w:t>-</w:t>
      </w:r>
      <w:r>
        <w:rPr>
          <w:rFonts w:ascii="Courier" w:hAnsi="Courier"/>
        </w:rPr>
        <w:t xml:space="preserve">y install </w:t>
      </w:r>
      <w:r w:rsidRPr="00943776">
        <w:rPr>
          <w:rFonts w:ascii="Courier" w:hAnsi="Courier"/>
        </w:rPr>
        <w:t>python-dev</w:t>
      </w:r>
      <w:r>
        <w:rPr>
          <w:rFonts w:ascii="Courier" w:hAnsi="Courier"/>
        </w:rPr>
        <w:t xml:space="preserve"> </w:t>
      </w:r>
      <w:r w:rsidRPr="00943776">
        <w:rPr>
          <w:rFonts w:ascii="Courier" w:hAnsi="Courier"/>
        </w:rPr>
        <w:t>python-psycopg2</w:t>
      </w:r>
    </w:p>
    <w:p w14:paraId="0A7EBEA4" w14:textId="77777777" w:rsidR="00943776" w:rsidRDefault="00943776" w:rsidP="00943776">
      <w:pPr>
        <w:pStyle w:val="ListParagraph"/>
      </w:pPr>
    </w:p>
    <w:p w14:paraId="3B6456A5" w14:textId="77777777" w:rsidR="00943776" w:rsidRDefault="00943776" w:rsidP="00943776">
      <w:pPr>
        <w:pStyle w:val="ListParagraph"/>
        <w:numPr>
          <w:ilvl w:val="0"/>
          <w:numId w:val="30"/>
        </w:numPr>
      </w:pPr>
      <w:r>
        <w:t>Configure postgresql database</w:t>
      </w:r>
      <w:r w:rsidRPr="00943776">
        <w:rPr>
          <w:rFonts w:ascii="Courier" w:hAnsi="Courier"/>
        </w:rPr>
        <w:t xml:space="preserve"> </w:t>
      </w:r>
    </w:p>
    <w:p w14:paraId="135CD335" w14:textId="77777777" w:rsidR="00943776" w:rsidRDefault="00943776" w:rsidP="00943776">
      <w:pPr>
        <w:pStyle w:val="ListParagraph"/>
      </w:pPr>
    </w:p>
    <w:p w14:paraId="6B1F54DE" w14:textId="476CF951" w:rsidR="00943776" w:rsidRDefault="00943776" w:rsidP="001019A0">
      <w:pPr>
        <w:pStyle w:val="ListParagraph"/>
        <w:numPr>
          <w:ilvl w:val="1"/>
          <w:numId w:val="30"/>
        </w:numPr>
        <w:ind w:left="1276" w:hanging="283"/>
      </w:pPr>
      <w:r>
        <w:t xml:space="preserve">Open file </w:t>
      </w:r>
      <w:r w:rsidR="00B44B5A">
        <w:t>/etc/postgresql/9.2</w:t>
      </w:r>
      <w:r w:rsidRPr="00943776">
        <w:t>/main/pg_hba.conf</w:t>
      </w:r>
      <w:r w:rsidR="001019A0">
        <w:t xml:space="preserve"> and add the following line at the end</w:t>
      </w:r>
      <w:r w:rsidR="0099154B">
        <w:t xml:space="preserve"> (</w:t>
      </w:r>
      <w:r w:rsidR="0099154B" w:rsidRPr="00122CBB">
        <w:rPr>
          <w:color w:val="FF0000"/>
        </w:rPr>
        <w:t xml:space="preserve">change </w:t>
      </w:r>
      <w:r w:rsidR="009E5AC8">
        <w:rPr>
          <w:b/>
          <w:color w:val="FF0000"/>
        </w:rPr>
        <w:t>192.168.60</w:t>
      </w:r>
      <w:r w:rsidR="0099154B" w:rsidRPr="00122CBB">
        <w:rPr>
          <w:b/>
          <w:color w:val="FF0000"/>
        </w:rPr>
        <w:t xml:space="preserve">.0/24 </w:t>
      </w:r>
      <w:r w:rsidR="0099154B" w:rsidRPr="00122CBB">
        <w:rPr>
          <w:color w:val="FF0000"/>
        </w:rPr>
        <w:t xml:space="preserve">to </w:t>
      </w:r>
      <w:r w:rsidR="009E5AC8">
        <w:rPr>
          <w:color w:val="FF0000"/>
        </w:rPr>
        <w:t>match</w:t>
      </w:r>
      <w:r w:rsidR="0099154B" w:rsidRPr="00122CBB">
        <w:rPr>
          <w:color w:val="FF0000"/>
        </w:rPr>
        <w:t xml:space="preserve"> local network mask</w:t>
      </w:r>
      <w:r w:rsidR="0099154B">
        <w:t>)</w:t>
      </w:r>
    </w:p>
    <w:p w14:paraId="2C07C6D4" w14:textId="77777777" w:rsidR="001019A0" w:rsidRDefault="001019A0" w:rsidP="001019A0"/>
    <w:p w14:paraId="4163885C" w14:textId="77777777" w:rsidR="001019A0" w:rsidRPr="00F40DA8" w:rsidRDefault="0099154B" w:rsidP="0099154B">
      <w:pPr>
        <w:tabs>
          <w:tab w:val="left" w:pos="2552"/>
        </w:tabs>
        <w:spacing w:line="360" w:lineRule="auto"/>
        <w:ind w:left="1276"/>
        <w:rPr>
          <w:b/>
          <w:sz w:val="20"/>
          <w:szCs w:val="20"/>
        </w:rPr>
      </w:pPr>
      <w:r w:rsidRPr="00F40DA8">
        <w:rPr>
          <w:b/>
          <w:sz w:val="20"/>
          <w:szCs w:val="20"/>
        </w:rPr>
        <w:t>h</w:t>
      </w:r>
      <w:r w:rsidR="009A0352" w:rsidRPr="00F40DA8">
        <w:rPr>
          <w:b/>
          <w:sz w:val="20"/>
          <w:szCs w:val="20"/>
        </w:rPr>
        <w:t>ost</w:t>
      </w:r>
      <w:r w:rsidRPr="00F40DA8">
        <w:rPr>
          <w:b/>
          <w:sz w:val="20"/>
          <w:szCs w:val="20"/>
        </w:rPr>
        <w:t>ssl</w:t>
      </w:r>
      <w:r w:rsidRPr="00F40DA8">
        <w:rPr>
          <w:b/>
          <w:sz w:val="20"/>
          <w:szCs w:val="20"/>
        </w:rPr>
        <w:tab/>
      </w:r>
      <w:r w:rsidR="009A0352" w:rsidRPr="00F40DA8">
        <w:rPr>
          <w:b/>
          <w:sz w:val="20"/>
          <w:szCs w:val="20"/>
        </w:rPr>
        <w:t>pl_fit</w:t>
      </w:r>
      <w:r w:rsidRPr="00F40DA8">
        <w:rPr>
          <w:b/>
          <w:sz w:val="20"/>
          <w:szCs w:val="20"/>
        </w:rPr>
        <w:tab/>
      </w:r>
      <w:r w:rsidR="009A0352" w:rsidRPr="00F40DA8">
        <w:rPr>
          <w:b/>
          <w:sz w:val="20"/>
          <w:szCs w:val="20"/>
        </w:rPr>
        <w:t>pl_fit_db</w:t>
      </w:r>
      <w:r w:rsidRPr="00F40DA8">
        <w:rPr>
          <w:b/>
          <w:sz w:val="20"/>
          <w:szCs w:val="20"/>
        </w:rPr>
        <w:tab/>
      </w:r>
      <w:r w:rsidR="009E5AC8" w:rsidRPr="00F40DA8">
        <w:rPr>
          <w:b/>
          <w:sz w:val="20"/>
          <w:szCs w:val="20"/>
        </w:rPr>
        <w:t>192.168.60</w:t>
      </w:r>
      <w:r w:rsidR="00D646B0" w:rsidRPr="00F40DA8">
        <w:rPr>
          <w:b/>
          <w:sz w:val="20"/>
          <w:szCs w:val="20"/>
        </w:rPr>
        <w:t>.0/24</w:t>
      </w:r>
      <w:r w:rsidRPr="00F40DA8">
        <w:rPr>
          <w:b/>
          <w:sz w:val="20"/>
          <w:szCs w:val="20"/>
        </w:rPr>
        <w:tab/>
      </w:r>
      <w:r w:rsidR="00CA7AF6" w:rsidRPr="00F40DA8">
        <w:rPr>
          <w:b/>
          <w:sz w:val="20"/>
          <w:szCs w:val="20"/>
        </w:rPr>
        <w:t>md5</w:t>
      </w:r>
    </w:p>
    <w:p w14:paraId="227306FE" w14:textId="77777777" w:rsidR="001019A0" w:rsidRPr="001019A0" w:rsidRDefault="001019A0" w:rsidP="00553A45">
      <w:pPr>
        <w:rPr>
          <w:b/>
        </w:rPr>
      </w:pPr>
    </w:p>
    <w:p w14:paraId="31E00262" w14:textId="107726C2" w:rsidR="001019A0" w:rsidRDefault="00920D50" w:rsidP="001019A0">
      <w:pPr>
        <w:pStyle w:val="ListParagraph"/>
        <w:numPr>
          <w:ilvl w:val="1"/>
          <w:numId w:val="30"/>
        </w:numPr>
        <w:ind w:left="1276" w:hanging="283"/>
      </w:pPr>
      <w:r>
        <w:t>Open file /etc/postgresql/9.2</w:t>
      </w:r>
      <w:r w:rsidR="001019A0">
        <w:t>/main/postgresql.conf and modify the following line:</w:t>
      </w:r>
      <w:r w:rsidR="0099154B">
        <w:t xml:space="preserve"> (</w:t>
      </w:r>
      <w:r w:rsidR="0099154B" w:rsidRPr="00122CBB">
        <w:rPr>
          <w:color w:val="FF0000"/>
        </w:rPr>
        <w:t xml:space="preserve">change </w:t>
      </w:r>
      <w:r w:rsidR="009E5AC8">
        <w:rPr>
          <w:b/>
          <w:color w:val="FF0000"/>
        </w:rPr>
        <w:t>192.168.60.53</w:t>
      </w:r>
      <w:r w:rsidR="0099154B" w:rsidRPr="00122CBB">
        <w:rPr>
          <w:b/>
          <w:color w:val="FF0000"/>
        </w:rPr>
        <w:t xml:space="preserve"> </w:t>
      </w:r>
      <w:r w:rsidR="0099154B" w:rsidRPr="00122CBB">
        <w:rPr>
          <w:color w:val="FF0000"/>
        </w:rPr>
        <w:t>to the server LAN IP</w:t>
      </w:r>
      <w:r w:rsidR="0099154B">
        <w:t>)</w:t>
      </w:r>
    </w:p>
    <w:p w14:paraId="79C847B5" w14:textId="77777777" w:rsidR="001019A0" w:rsidRDefault="001019A0" w:rsidP="001019A0">
      <w:pPr>
        <w:ind w:left="1276"/>
      </w:pPr>
    </w:p>
    <w:p w14:paraId="1373F05B" w14:textId="77777777" w:rsidR="00CA7AF6" w:rsidRPr="00F40DA8" w:rsidRDefault="009E5AC8" w:rsidP="001019A0">
      <w:pPr>
        <w:spacing w:line="360" w:lineRule="auto"/>
        <w:ind w:left="1276"/>
        <w:rPr>
          <w:b/>
          <w:sz w:val="20"/>
          <w:szCs w:val="20"/>
        </w:rPr>
      </w:pPr>
      <w:r w:rsidRPr="00F40DA8">
        <w:rPr>
          <w:b/>
          <w:sz w:val="20"/>
          <w:szCs w:val="20"/>
        </w:rPr>
        <w:t>listen_addresses = '192.168.60.53</w:t>
      </w:r>
      <w:r w:rsidR="0099154B" w:rsidRPr="00F40DA8">
        <w:rPr>
          <w:b/>
          <w:sz w:val="20"/>
          <w:szCs w:val="20"/>
        </w:rPr>
        <w:t xml:space="preserve">'  </w:t>
      </w:r>
      <w:r w:rsidR="001019A0" w:rsidRPr="00F40DA8">
        <w:rPr>
          <w:b/>
          <w:sz w:val="20"/>
          <w:szCs w:val="20"/>
        </w:rPr>
        <w:t># what IP address(es) to listen on;</w:t>
      </w:r>
    </w:p>
    <w:p w14:paraId="61D88170" w14:textId="30DE3768" w:rsidR="00CA7AF6" w:rsidRPr="00F40DA8" w:rsidRDefault="00CA7AF6" w:rsidP="00CA7AF6">
      <w:pPr>
        <w:spacing w:line="360" w:lineRule="auto"/>
        <w:ind w:left="1276"/>
        <w:rPr>
          <w:b/>
          <w:sz w:val="20"/>
          <w:szCs w:val="20"/>
        </w:rPr>
      </w:pPr>
      <w:r w:rsidRPr="00F40DA8">
        <w:rPr>
          <w:b/>
          <w:sz w:val="20"/>
          <w:szCs w:val="20"/>
        </w:rPr>
        <w:t xml:space="preserve">port = 56283                            </w:t>
      </w:r>
      <w:r w:rsidR="005E74FF">
        <w:rPr>
          <w:b/>
          <w:sz w:val="20"/>
          <w:szCs w:val="20"/>
        </w:rPr>
        <w:t xml:space="preserve">           </w:t>
      </w:r>
      <w:r w:rsidRPr="00F40DA8">
        <w:rPr>
          <w:b/>
          <w:sz w:val="20"/>
          <w:szCs w:val="20"/>
        </w:rPr>
        <w:t># (change requires restart)</w:t>
      </w:r>
    </w:p>
    <w:p w14:paraId="49EA903C" w14:textId="5800691F" w:rsidR="001019A0" w:rsidRPr="00F40DA8" w:rsidRDefault="00CA7AF6" w:rsidP="00CA7AF6">
      <w:pPr>
        <w:spacing w:line="360" w:lineRule="auto"/>
        <w:ind w:left="1276"/>
        <w:rPr>
          <w:b/>
          <w:sz w:val="20"/>
          <w:szCs w:val="20"/>
        </w:rPr>
      </w:pPr>
      <w:r w:rsidRPr="00F40DA8">
        <w:rPr>
          <w:b/>
          <w:sz w:val="20"/>
          <w:szCs w:val="20"/>
        </w:rPr>
        <w:t xml:space="preserve">ssl = </w:t>
      </w:r>
      <w:r w:rsidR="0099154B" w:rsidRPr="00F40DA8">
        <w:rPr>
          <w:b/>
          <w:sz w:val="20"/>
          <w:szCs w:val="20"/>
        </w:rPr>
        <w:t>on</w:t>
      </w:r>
      <w:r w:rsidRPr="00F40DA8">
        <w:rPr>
          <w:b/>
          <w:sz w:val="20"/>
          <w:szCs w:val="20"/>
        </w:rPr>
        <w:t xml:space="preserve">                            </w:t>
      </w:r>
      <w:r w:rsidR="005E74FF">
        <w:rPr>
          <w:b/>
          <w:sz w:val="20"/>
          <w:szCs w:val="20"/>
        </w:rPr>
        <w:t xml:space="preserve">                 </w:t>
      </w:r>
      <w:r w:rsidRPr="00F40DA8">
        <w:rPr>
          <w:b/>
          <w:sz w:val="20"/>
          <w:szCs w:val="20"/>
        </w:rPr>
        <w:t xml:space="preserve"> # (change requires restart)</w:t>
      </w:r>
    </w:p>
    <w:p w14:paraId="0BBC3BE7" w14:textId="77777777" w:rsidR="00BF7D2D" w:rsidRPr="00F40DA8" w:rsidRDefault="00BF7D2D" w:rsidP="00BF7D2D">
      <w:pPr>
        <w:spacing w:line="360" w:lineRule="auto"/>
        <w:ind w:left="1276"/>
        <w:rPr>
          <w:b/>
          <w:sz w:val="20"/>
          <w:szCs w:val="20"/>
        </w:rPr>
      </w:pPr>
      <w:r w:rsidRPr="00F40DA8">
        <w:rPr>
          <w:b/>
          <w:sz w:val="20"/>
          <w:szCs w:val="20"/>
        </w:rPr>
        <w:t>ssl_cert_file = '/etc/ssl/certs/ssl-cert-snakeoil.pem'          # (change requires restart)</w:t>
      </w:r>
    </w:p>
    <w:p w14:paraId="71062AB4" w14:textId="4F52C68A" w:rsidR="00BF7D2D" w:rsidRPr="00F40DA8" w:rsidRDefault="00BF7D2D" w:rsidP="00BF7D2D">
      <w:pPr>
        <w:spacing w:line="360" w:lineRule="auto"/>
        <w:ind w:left="1276"/>
        <w:rPr>
          <w:b/>
          <w:sz w:val="20"/>
          <w:szCs w:val="20"/>
        </w:rPr>
      </w:pPr>
      <w:r w:rsidRPr="00F40DA8">
        <w:rPr>
          <w:b/>
          <w:sz w:val="20"/>
          <w:szCs w:val="20"/>
        </w:rPr>
        <w:t>ssl_key_file = '/etc/ssl/private/ssl-cert-snakeoil.key'         # (change requires restart)</w:t>
      </w:r>
    </w:p>
    <w:p w14:paraId="46AC32E0" w14:textId="77777777" w:rsidR="001019A0" w:rsidRPr="001019A0" w:rsidRDefault="001019A0" w:rsidP="001019A0">
      <w:pPr>
        <w:ind w:left="1276"/>
        <w:rPr>
          <w:b/>
        </w:rPr>
      </w:pPr>
    </w:p>
    <w:p w14:paraId="5728967D" w14:textId="77777777" w:rsidR="001019A0" w:rsidRDefault="001019A0" w:rsidP="001019A0">
      <w:pPr>
        <w:pStyle w:val="ListParagraph"/>
        <w:numPr>
          <w:ilvl w:val="1"/>
          <w:numId w:val="30"/>
        </w:numPr>
        <w:ind w:left="1276" w:hanging="283"/>
      </w:pPr>
      <w:r>
        <w:t>Restart server</w:t>
      </w:r>
    </w:p>
    <w:p w14:paraId="4B220E74" w14:textId="77777777" w:rsidR="00943776" w:rsidRDefault="00943776" w:rsidP="001019A0">
      <w:pPr>
        <w:pStyle w:val="ListParagraph"/>
      </w:pPr>
    </w:p>
    <w:p w14:paraId="7432B021" w14:textId="05A0B6BC" w:rsidR="00720C8B" w:rsidRPr="004E6566" w:rsidRDefault="001019A0" w:rsidP="00EC568A">
      <w:pPr>
        <w:spacing w:line="360" w:lineRule="auto"/>
        <w:ind w:left="1276"/>
        <w:rPr>
          <w:rFonts w:ascii="Courier" w:hAnsi="Courier"/>
        </w:rPr>
      </w:pPr>
      <w:r w:rsidRPr="001019A0">
        <w:rPr>
          <w:rFonts w:ascii="Courier" w:hAnsi="Courier"/>
        </w:rPr>
        <w:t>&gt; service postgresql restart</w:t>
      </w:r>
    </w:p>
    <w:p w14:paraId="06F17120" w14:textId="77777777" w:rsidR="001019A0" w:rsidRDefault="001019A0" w:rsidP="006417A2">
      <w:pPr>
        <w:pStyle w:val="ListParagraph"/>
      </w:pPr>
    </w:p>
    <w:p w14:paraId="778D8EF2" w14:textId="77777777" w:rsidR="001019A0" w:rsidRDefault="001019A0" w:rsidP="001019A0">
      <w:pPr>
        <w:pStyle w:val="ListParagraph"/>
        <w:numPr>
          <w:ilvl w:val="0"/>
          <w:numId w:val="30"/>
        </w:numPr>
      </w:pPr>
      <w:r>
        <w:t>Create NASA database</w:t>
      </w:r>
    </w:p>
    <w:p w14:paraId="0CB1CE35" w14:textId="77777777" w:rsidR="001019A0" w:rsidRDefault="001019A0" w:rsidP="001019A0"/>
    <w:p w14:paraId="1C407723" w14:textId="77777777" w:rsidR="001019A0" w:rsidRDefault="001019A0" w:rsidP="001019A0">
      <w:pPr>
        <w:spacing w:line="360" w:lineRule="auto"/>
        <w:ind w:left="709"/>
        <w:rPr>
          <w:rFonts w:ascii="Courier" w:hAnsi="Courier"/>
        </w:rPr>
      </w:pPr>
      <w:r w:rsidRPr="00943776">
        <w:rPr>
          <w:rFonts w:ascii="Courier" w:hAnsi="Courier"/>
        </w:rPr>
        <w:t>&gt;</w:t>
      </w:r>
      <w:r>
        <w:rPr>
          <w:rFonts w:ascii="Courier" w:hAnsi="Courier"/>
        </w:rPr>
        <w:t xml:space="preserve"> </w:t>
      </w:r>
      <w:r w:rsidRPr="001019A0">
        <w:rPr>
          <w:rFonts w:ascii="Courier" w:hAnsi="Courier"/>
        </w:rPr>
        <w:t>su -l postgres</w:t>
      </w:r>
    </w:p>
    <w:p w14:paraId="70272FCF" w14:textId="77777777" w:rsidR="001019A0" w:rsidRPr="001019A0" w:rsidRDefault="00D65815" w:rsidP="001019A0">
      <w:pPr>
        <w:spacing w:line="360" w:lineRule="auto"/>
        <w:ind w:left="709"/>
        <w:rPr>
          <w:rFonts w:ascii="Courier" w:hAnsi="Courier"/>
        </w:rPr>
      </w:pPr>
      <w:r>
        <w:rPr>
          <w:rFonts w:ascii="Courier" w:hAnsi="Courier"/>
        </w:rPr>
        <w:t xml:space="preserve">&gt; </w:t>
      </w:r>
      <w:r w:rsidR="001019A0" w:rsidRPr="001019A0">
        <w:rPr>
          <w:rFonts w:ascii="Courier" w:hAnsi="Courier"/>
        </w:rPr>
        <w:t xml:space="preserve">createdb </w:t>
      </w:r>
      <w:r w:rsidR="00CA7AF6">
        <w:rPr>
          <w:rFonts w:ascii="Courier" w:hAnsi="Courier"/>
        </w:rPr>
        <w:t>pl_fit</w:t>
      </w:r>
    </w:p>
    <w:p w14:paraId="2A621DF3" w14:textId="77777777" w:rsidR="001019A0" w:rsidRPr="001019A0" w:rsidRDefault="001019A0" w:rsidP="00CA7AF6">
      <w:pPr>
        <w:spacing w:line="360" w:lineRule="auto"/>
        <w:ind w:left="709"/>
        <w:rPr>
          <w:rFonts w:ascii="Courier" w:hAnsi="Courier"/>
        </w:rPr>
      </w:pPr>
      <w:r w:rsidRPr="001019A0">
        <w:rPr>
          <w:rFonts w:ascii="Courier" w:hAnsi="Courier"/>
        </w:rPr>
        <w:t xml:space="preserve">&gt; </w:t>
      </w:r>
      <w:r w:rsidR="007032E9" w:rsidRPr="00553A45">
        <w:rPr>
          <w:rFonts w:ascii="Courier" w:hAnsi="Courier"/>
          <w:lang w:val="pt-BR"/>
        </w:rPr>
        <w:t xml:space="preserve">psql </w:t>
      </w:r>
      <w:r w:rsidR="007032E9">
        <w:rPr>
          <w:rFonts w:ascii="Courier" w:hAnsi="Courier"/>
          <w:lang w:val="pt-BR"/>
        </w:rPr>
        <w:t>-</w:t>
      </w:r>
      <w:r w:rsidR="007032E9" w:rsidRPr="00553A45">
        <w:rPr>
          <w:rFonts w:ascii="Courier" w:hAnsi="Courier"/>
          <w:lang w:val="pt-BR"/>
        </w:rPr>
        <w:t xml:space="preserve">d </w:t>
      </w:r>
      <w:r w:rsidR="007032E9">
        <w:rPr>
          <w:rFonts w:ascii="Courier" w:hAnsi="Courier"/>
        </w:rPr>
        <w:t>pl_fit -p 56283</w:t>
      </w:r>
    </w:p>
    <w:p w14:paraId="1123AF99" w14:textId="77777777" w:rsidR="00CA7AF6" w:rsidRDefault="00CA7AF6" w:rsidP="001019A0">
      <w:pPr>
        <w:spacing w:line="360" w:lineRule="auto"/>
        <w:ind w:left="993"/>
        <w:rPr>
          <w:rFonts w:ascii="Courier" w:hAnsi="Courier"/>
        </w:rPr>
      </w:pPr>
      <w:r>
        <w:rPr>
          <w:rFonts w:ascii="Courier" w:hAnsi="Courier"/>
        </w:rPr>
        <w:t>pl_fit</w:t>
      </w:r>
      <w:r w:rsidR="001019A0" w:rsidRPr="001019A0">
        <w:rPr>
          <w:rFonts w:ascii="Courier" w:hAnsi="Courier"/>
        </w:rPr>
        <w:t>=# ALTER USER postgres WITH PASSWORD '12345';</w:t>
      </w:r>
    </w:p>
    <w:p w14:paraId="21143C87" w14:textId="77777777" w:rsidR="001019A0" w:rsidRDefault="00CA7AF6" w:rsidP="001019A0">
      <w:pPr>
        <w:spacing w:line="360" w:lineRule="auto"/>
        <w:ind w:left="993"/>
        <w:rPr>
          <w:rFonts w:ascii="Courier" w:hAnsi="Courier"/>
        </w:rPr>
      </w:pPr>
      <w:r>
        <w:rPr>
          <w:rFonts w:ascii="Courier" w:hAnsi="Courier"/>
        </w:rPr>
        <w:lastRenderedPageBreak/>
        <w:t>pl_fit=#</w:t>
      </w:r>
      <w:r w:rsidRPr="00CA7AF6">
        <w:t xml:space="preserve"> </w:t>
      </w:r>
      <w:r w:rsidRPr="00CA7AF6">
        <w:rPr>
          <w:rFonts w:ascii="Courier" w:hAnsi="Courier"/>
        </w:rPr>
        <w:t>CREATE USER pl_fit_db WITH NOSUPERUSER NOCREATEDB NOCREATEROLE ENCRYPTED PASSWORD 'CHANGEME';</w:t>
      </w:r>
    </w:p>
    <w:p w14:paraId="2062C682" w14:textId="77777777" w:rsidR="001019A0" w:rsidRPr="001019A0" w:rsidRDefault="00CA7AF6" w:rsidP="001019A0">
      <w:pPr>
        <w:spacing w:line="360" w:lineRule="auto"/>
        <w:ind w:left="993"/>
        <w:rPr>
          <w:rFonts w:ascii="Courier" w:hAnsi="Courier"/>
        </w:rPr>
      </w:pPr>
      <w:r>
        <w:rPr>
          <w:rFonts w:ascii="Courier" w:hAnsi="Courier"/>
        </w:rPr>
        <w:t>pl_fit</w:t>
      </w:r>
      <w:r w:rsidR="001019A0" w:rsidRPr="001019A0">
        <w:rPr>
          <w:rFonts w:ascii="Courier" w:hAnsi="Courier"/>
        </w:rPr>
        <w:t>=# \q</w:t>
      </w:r>
    </w:p>
    <w:p w14:paraId="08663D4D" w14:textId="77777777" w:rsidR="001019A0" w:rsidRPr="001019A0" w:rsidRDefault="001019A0" w:rsidP="001019A0">
      <w:pPr>
        <w:spacing w:line="360" w:lineRule="auto"/>
        <w:ind w:left="709"/>
        <w:rPr>
          <w:rFonts w:ascii="Courier" w:hAnsi="Courier"/>
        </w:rPr>
      </w:pPr>
      <w:r w:rsidRPr="001019A0">
        <w:rPr>
          <w:rFonts w:ascii="Courier" w:hAnsi="Courier"/>
        </w:rPr>
        <w:t xml:space="preserve">&gt; </w:t>
      </w:r>
      <w:r>
        <w:rPr>
          <w:rFonts w:ascii="Courier" w:hAnsi="Courier"/>
        </w:rPr>
        <w:t>exit</w:t>
      </w:r>
    </w:p>
    <w:p w14:paraId="554A5ECE" w14:textId="77777777" w:rsidR="00943776" w:rsidRDefault="00943776" w:rsidP="00943776">
      <w:pPr>
        <w:pStyle w:val="ListParagraph"/>
      </w:pPr>
    </w:p>
    <w:p w14:paraId="2123E8A5" w14:textId="77777777" w:rsidR="001019A0" w:rsidRDefault="00943776" w:rsidP="001019A0">
      <w:pPr>
        <w:pStyle w:val="ListParagraph"/>
        <w:numPr>
          <w:ilvl w:val="0"/>
          <w:numId w:val="30"/>
        </w:numPr>
      </w:pPr>
      <w:r>
        <w:t>C</w:t>
      </w:r>
      <w:r w:rsidR="001019A0">
        <w:t>onfigure Admin tool</w:t>
      </w:r>
      <w:r w:rsidR="00895B4A">
        <w:t xml:space="preserve"> (</w:t>
      </w:r>
      <w:r w:rsidR="00895B4A" w:rsidRPr="00895B4A">
        <w:rPr>
          <w:b/>
        </w:rPr>
        <w:t>online machine</w:t>
      </w:r>
      <w:r w:rsidR="00895B4A">
        <w:t>)</w:t>
      </w:r>
    </w:p>
    <w:p w14:paraId="79A0B351" w14:textId="77777777" w:rsidR="001019A0" w:rsidRDefault="001019A0" w:rsidP="001019A0"/>
    <w:p w14:paraId="250C1F2B" w14:textId="77777777" w:rsidR="001019A0" w:rsidRDefault="001019A0" w:rsidP="001019A0">
      <w:pPr>
        <w:spacing w:line="360" w:lineRule="auto"/>
        <w:ind w:left="709"/>
        <w:rPr>
          <w:rFonts w:ascii="Courier" w:hAnsi="Courier"/>
        </w:rPr>
      </w:pPr>
      <w:r w:rsidRPr="00943776">
        <w:rPr>
          <w:rFonts w:ascii="Courier" w:hAnsi="Courier"/>
        </w:rPr>
        <w:t>&gt;</w:t>
      </w:r>
      <w:r>
        <w:rPr>
          <w:rFonts w:ascii="Courier" w:hAnsi="Courier"/>
        </w:rPr>
        <w:t xml:space="preserve"> </w:t>
      </w:r>
      <w:r w:rsidRPr="001019A0">
        <w:rPr>
          <w:rFonts w:ascii="Courier" w:hAnsi="Courier"/>
        </w:rPr>
        <w:t>npm -g install node-gyp</w:t>
      </w:r>
    </w:p>
    <w:p w14:paraId="5D146818" w14:textId="77777777" w:rsidR="001019A0" w:rsidRDefault="001019A0" w:rsidP="001019A0">
      <w:pPr>
        <w:spacing w:line="360" w:lineRule="auto"/>
        <w:ind w:left="709"/>
        <w:rPr>
          <w:rFonts w:ascii="Courier" w:hAnsi="Courier"/>
        </w:rPr>
      </w:pPr>
      <w:r>
        <w:rPr>
          <w:rFonts w:ascii="Courier" w:hAnsi="Courier"/>
        </w:rPr>
        <w:t xml:space="preserve">&gt; </w:t>
      </w:r>
      <w:r w:rsidRPr="001019A0">
        <w:rPr>
          <w:rFonts w:ascii="Courier" w:hAnsi="Courier"/>
        </w:rPr>
        <w:t>git clone https://github.com/nasa/NTL-ISS-Food-Intake-Tracker.git</w:t>
      </w:r>
    </w:p>
    <w:p w14:paraId="72EA58C0" w14:textId="77777777" w:rsidR="001019A0" w:rsidRDefault="001019A0" w:rsidP="001019A0">
      <w:pPr>
        <w:spacing w:line="360" w:lineRule="auto"/>
        <w:ind w:left="709"/>
        <w:rPr>
          <w:rFonts w:ascii="Courier" w:hAnsi="Courier"/>
        </w:rPr>
      </w:pPr>
      <w:r>
        <w:rPr>
          <w:rFonts w:ascii="Courier" w:hAnsi="Courier"/>
        </w:rPr>
        <w:t xml:space="preserve">&gt; </w:t>
      </w:r>
      <w:r w:rsidRPr="001019A0">
        <w:rPr>
          <w:rFonts w:ascii="Courier" w:hAnsi="Courier"/>
        </w:rPr>
        <w:t>cd NTL-ISS-Food-Intake-Tracker/Admin\ Tool</w:t>
      </w:r>
    </w:p>
    <w:p w14:paraId="235BBD81" w14:textId="77777777" w:rsidR="001019A0" w:rsidRDefault="001019A0" w:rsidP="001019A0">
      <w:pPr>
        <w:spacing w:line="360" w:lineRule="auto"/>
        <w:ind w:left="709"/>
        <w:rPr>
          <w:rFonts w:ascii="Courier" w:hAnsi="Courier"/>
        </w:rPr>
      </w:pPr>
      <w:r>
        <w:rPr>
          <w:rFonts w:ascii="Courier" w:hAnsi="Courier"/>
        </w:rPr>
        <w:t xml:space="preserve">&gt; </w:t>
      </w:r>
      <w:r w:rsidRPr="001019A0">
        <w:rPr>
          <w:rFonts w:ascii="Courier" w:hAnsi="Courier"/>
        </w:rPr>
        <w:t>npm install</w:t>
      </w:r>
    </w:p>
    <w:p w14:paraId="1181CC2B" w14:textId="77777777" w:rsidR="001019A0" w:rsidRDefault="001019A0" w:rsidP="001019A0">
      <w:pPr>
        <w:spacing w:line="360" w:lineRule="auto"/>
        <w:ind w:left="709"/>
        <w:rPr>
          <w:rFonts w:ascii="Courier" w:hAnsi="Courier"/>
        </w:rPr>
      </w:pPr>
      <w:r>
        <w:rPr>
          <w:rFonts w:ascii="Courier" w:hAnsi="Courier"/>
        </w:rPr>
        <w:t>&gt; cd database</w:t>
      </w:r>
    </w:p>
    <w:p w14:paraId="3B8239FB" w14:textId="77777777" w:rsidR="001019A0" w:rsidRDefault="001019A0" w:rsidP="001019A0">
      <w:pPr>
        <w:spacing w:line="360" w:lineRule="auto"/>
        <w:ind w:left="709"/>
        <w:rPr>
          <w:rFonts w:ascii="Courier" w:hAnsi="Courier"/>
        </w:rPr>
      </w:pPr>
      <w:r>
        <w:rPr>
          <w:rFonts w:ascii="Courier" w:hAnsi="Courier"/>
        </w:rPr>
        <w:t xml:space="preserve">&gt; </w:t>
      </w:r>
      <w:r w:rsidRPr="001019A0">
        <w:rPr>
          <w:rFonts w:ascii="Courier" w:hAnsi="Courier"/>
        </w:rPr>
        <w:t xml:space="preserve">psql -h localhost </w:t>
      </w:r>
      <w:r w:rsidR="008369FF">
        <w:rPr>
          <w:rFonts w:ascii="Courier" w:hAnsi="Courier"/>
        </w:rPr>
        <w:t xml:space="preserve">-d </w:t>
      </w:r>
      <w:r w:rsidR="0033799D">
        <w:rPr>
          <w:rFonts w:ascii="Courier" w:hAnsi="Courier"/>
        </w:rPr>
        <w:t>pl_fit</w:t>
      </w:r>
      <w:r w:rsidR="008369FF" w:rsidRPr="001019A0">
        <w:rPr>
          <w:rFonts w:ascii="Courier" w:hAnsi="Courier"/>
        </w:rPr>
        <w:t xml:space="preserve"> </w:t>
      </w:r>
      <w:r w:rsidRPr="001019A0">
        <w:rPr>
          <w:rFonts w:ascii="Courier" w:hAnsi="Courier"/>
        </w:rPr>
        <w:t xml:space="preserve">-W -U </w:t>
      </w:r>
      <w:r w:rsidR="0033799D">
        <w:rPr>
          <w:rFonts w:ascii="Courier" w:hAnsi="Courier"/>
        </w:rPr>
        <w:t>postgres</w:t>
      </w:r>
      <w:r w:rsidR="008369FF">
        <w:rPr>
          <w:rFonts w:ascii="Courier" w:hAnsi="Courier"/>
        </w:rPr>
        <w:t xml:space="preserve"> </w:t>
      </w:r>
      <w:r w:rsidR="0033799D">
        <w:rPr>
          <w:rFonts w:ascii="Courier" w:hAnsi="Courier"/>
        </w:rPr>
        <w:t xml:space="preserve">-p 56283 </w:t>
      </w:r>
      <w:r w:rsidRPr="001019A0">
        <w:rPr>
          <w:rFonts w:ascii="Courier" w:hAnsi="Courier"/>
        </w:rPr>
        <w:t>-f database_schema.sql</w:t>
      </w:r>
    </w:p>
    <w:p w14:paraId="0DF71A0B" w14:textId="77777777" w:rsidR="001019A0" w:rsidRDefault="001019A0" w:rsidP="001019A0">
      <w:pPr>
        <w:spacing w:line="360" w:lineRule="auto"/>
        <w:ind w:left="709"/>
        <w:rPr>
          <w:rFonts w:ascii="Courier" w:hAnsi="Courier"/>
        </w:rPr>
      </w:pPr>
      <w:r>
        <w:rPr>
          <w:rFonts w:ascii="Courier" w:hAnsi="Courier"/>
        </w:rPr>
        <w:tab/>
        <w:t xml:space="preserve">(when prompt enter password: </w:t>
      </w:r>
      <w:r w:rsidR="0033799D">
        <w:rPr>
          <w:rFonts w:ascii="Courier" w:hAnsi="Courier"/>
        </w:rPr>
        <w:t>12345</w:t>
      </w:r>
      <w:r>
        <w:rPr>
          <w:rFonts w:ascii="Courier" w:hAnsi="Courier"/>
        </w:rPr>
        <w:t>)</w:t>
      </w:r>
    </w:p>
    <w:p w14:paraId="427EAD08" w14:textId="69130AFE" w:rsidR="00C50733" w:rsidRDefault="001019A0" w:rsidP="00920D50">
      <w:pPr>
        <w:spacing w:line="360" w:lineRule="auto"/>
        <w:ind w:left="709"/>
        <w:rPr>
          <w:rFonts w:ascii="Courier" w:hAnsi="Courier"/>
        </w:rPr>
      </w:pPr>
      <w:r>
        <w:rPr>
          <w:rFonts w:ascii="Courier" w:hAnsi="Courier"/>
        </w:rPr>
        <w:t>&gt; cd ../</w:t>
      </w:r>
    </w:p>
    <w:p w14:paraId="1A999542" w14:textId="77777777" w:rsidR="00920D50" w:rsidRPr="00920D50" w:rsidRDefault="00920D50" w:rsidP="006417A2">
      <w:pPr>
        <w:pStyle w:val="ListParagraph"/>
        <w:rPr>
          <w:rFonts w:ascii="Courier" w:hAnsi="Courier"/>
        </w:rPr>
      </w:pPr>
    </w:p>
    <w:p w14:paraId="10C0D809" w14:textId="77777777" w:rsidR="00C50733" w:rsidRDefault="00C50733" w:rsidP="00C50733">
      <w:pPr>
        <w:pStyle w:val="ListParagraph"/>
        <w:numPr>
          <w:ilvl w:val="0"/>
          <w:numId w:val="30"/>
        </w:numPr>
      </w:pPr>
      <w:r>
        <w:t>Configure login credentials</w:t>
      </w:r>
      <w:r w:rsidR="00834262">
        <w:t xml:space="preserve"> (9.0)</w:t>
      </w:r>
    </w:p>
    <w:p w14:paraId="512C99B9" w14:textId="77777777" w:rsidR="00807C99" w:rsidRDefault="00807C99" w:rsidP="00807C99"/>
    <w:p w14:paraId="371240D9" w14:textId="77777777" w:rsidR="00C50733" w:rsidRDefault="005D4FED" w:rsidP="00C50733">
      <w:pPr>
        <w:spacing w:line="360" w:lineRule="auto"/>
        <w:ind w:left="709"/>
        <w:rPr>
          <w:rFonts w:ascii="Courier" w:hAnsi="Courier"/>
          <w:lang w:val="pt-BR"/>
        </w:rPr>
      </w:pPr>
      <w:r w:rsidRPr="00553A45">
        <w:rPr>
          <w:rFonts w:ascii="Courier" w:hAnsi="Courier"/>
          <w:lang w:val="pt-BR"/>
        </w:rPr>
        <w:t>&gt; su -l postgres</w:t>
      </w:r>
    </w:p>
    <w:p w14:paraId="524E9B39" w14:textId="77777777" w:rsidR="000F7A91" w:rsidRPr="000F7A91" w:rsidRDefault="000F7A91" w:rsidP="000F7A91">
      <w:pPr>
        <w:spacing w:line="360" w:lineRule="auto"/>
        <w:ind w:left="709"/>
        <w:rPr>
          <w:rFonts w:ascii="Courier" w:hAnsi="Courier"/>
        </w:rPr>
      </w:pPr>
      <w:r>
        <w:rPr>
          <w:rFonts w:ascii="Courier" w:hAnsi="Courier"/>
          <w:lang w:val="pt-BR"/>
        </w:rPr>
        <w:t xml:space="preserve">&gt; </w:t>
      </w:r>
      <w:r>
        <w:rPr>
          <w:rFonts w:ascii="Courier" w:hAnsi="Courier"/>
        </w:rPr>
        <w:t xml:space="preserve">cd </w:t>
      </w:r>
      <w:r w:rsidRPr="00D65815">
        <w:rPr>
          <w:rFonts w:ascii="Courier" w:hAnsi="Courier"/>
        </w:rPr>
        <w:t>/usr/share/postgresql/9.0/contrib</w:t>
      </w:r>
    </w:p>
    <w:p w14:paraId="2CA5C41B" w14:textId="77777777" w:rsidR="00C50733" w:rsidRPr="00553A45" w:rsidRDefault="005D4FED" w:rsidP="00C50733">
      <w:pPr>
        <w:spacing w:line="360" w:lineRule="auto"/>
        <w:ind w:left="709"/>
        <w:rPr>
          <w:rFonts w:ascii="Courier" w:hAnsi="Courier"/>
          <w:lang w:val="pt-BR"/>
        </w:rPr>
      </w:pPr>
      <w:r w:rsidRPr="00553A45">
        <w:rPr>
          <w:rFonts w:ascii="Courier" w:hAnsi="Courier"/>
          <w:lang w:val="pt-BR"/>
        </w:rPr>
        <w:t xml:space="preserve">&gt; psql </w:t>
      </w:r>
      <w:r w:rsidR="000F7A91">
        <w:rPr>
          <w:rFonts w:ascii="Courier" w:hAnsi="Courier"/>
          <w:lang w:val="pt-BR"/>
        </w:rPr>
        <w:t>-</w:t>
      </w:r>
      <w:r w:rsidRPr="00553A45">
        <w:rPr>
          <w:rFonts w:ascii="Courier" w:hAnsi="Courier"/>
          <w:lang w:val="pt-BR"/>
        </w:rPr>
        <w:t xml:space="preserve">d </w:t>
      </w:r>
      <w:r w:rsidR="00CA7AF6">
        <w:rPr>
          <w:rFonts w:ascii="Courier" w:hAnsi="Courier"/>
        </w:rPr>
        <w:t>pl_fit</w:t>
      </w:r>
      <w:r w:rsidR="007032E9">
        <w:rPr>
          <w:rFonts w:ascii="Courier" w:hAnsi="Courier"/>
        </w:rPr>
        <w:t xml:space="preserve"> -p 56283</w:t>
      </w:r>
    </w:p>
    <w:p w14:paraId="6E6116F3" w14:textId="77777777" w:rsidR="000F7A91" w:rsidRDefault="00CA7AF6" w:rsidP="00C50733">
      <w:pPr>
        <w:spacing w:line="360" w:lineRule="auto"/>
        <w:ind w:left="993"/>
        <w:rPr>
          <w:rFonts w:ascii="Courier" w:hAnsi="Courier"/>
        </w:rPr>
      </w:pPr>
      <w:r>
        <w:rPr>
          <w:rFonts w:ascii="Courier" w:hAnsi="Courier"/>
        </w:rPr>
        <w:t>pl_fit</w:t>
      </w:r>
      <w:r w:rsidR="00C50733" w:rsidRPr="001019A0">
        <w:rPr>
          <w:rFonts w:ascii="Courier" w:hAnsi="Courier"/>
        </w:rPr>
        <w:t xml:space="preserve">=# </w:t>
      </w:r>
      <w:r w:rsidR="000F7A91" w:rsidRPr="00D65815">
        <w:rPr>
          <w:rFonts w:ascii="Courier" w:hAnsi="Courier"/>
          <w:lang w:val="pt-BR"/>
        </w:rPr>
        <w:t>\i pgcrypto.sql</w:t>
      </w:r>
      <w:r w:rsidR="000F7A91">
        <w:rPr>
          <w:rFonts w:ascii="Courier" w:hAnsi="Courier"/>
          <w:lang w:val="pt-BR"/>
        </w:rPr>
        <w:t>;</w:t>
      </w:r>
    </w:p>
    <w:p w14:paraId="1DBA4BA2" w14:textId="77777777" w:rsidR="00C50733" w:rsidRDefault="00CA7AF6" w:rsidP="00C50733">
      <w:pPr>
        <w:spacing w:line="360" w:lineRule="auto"/>
        <w:ind w:left="993"/>
        <w:rPr>
          <w:rFonts w:ascii="Courier" w:hAnsi="Courier"/>
        </w:rPr>
      </w:pPr>
      <w:r>
        <w:rPr>
          <w:rFonts w:ascii="Courier" w:hAnsi="Courier"/>
        </w:rPr>
        <w:t>pl_fit</w:t>
      </w:r>
      <w:r w:rsidR="000F7A91">
        <w:rPr>
          <w:rFonts w:ascii="Courier" w:hAnsi="Courier"/>
        </w:rPr>
        <w:t xml:space="preserve">=# </w:t>
      </w:r>
      <w:r w:rsidR="001D0219" w:rsidRPr="001D0219">
        <w:rPr>
          <w:rFonts w:ascii="Courier" w:hAnsi="Courier"/>
        </w:rPr>
        <w:t>INSERT INTO users(username, email, pwdhash) values('</w:t>
      </w:r>
      <w:r>
        <w:rPr>
          <w:rFonts w:ascii="Courier" w:hAnsi="Courier"/>
        </w:rPr>
        <w:t>pl_fit_db</w:t>
      </w:r>
      <w:r w:rsidR="001D0219" w:rsidRPr="001D0219">
        <w:rPr>
          <w:rFonts w:ascii="Courier" w:hAnsi="Courier"/>
        </w:rPr>
        <w:t>', '</w:t>
      </w:r>
      <w:r>
        <w:rPr>
          <w:rFonts w:ascii="Courier" w:hAnsi="Courier"/>
        </w:rPr>
        <w:t>pl_fit_db</w:t>
      </w:r>
      <w:r w:rsidR="001D0219" w:rsidRPr="001D0219">
        <w:rPr>
          <w:rFonts w:ascii="Courier" w:hAnsi="Courier"/>
        </w:rPr>
        <w:t>@email.com', crypt('</w:t>
      </w:r>
      <w:r>
        <w:rPr>
          <w:rFonts w:ascii="Courier" w:hAnsi="Courier"/>
        </w:rPr>
        <w:t>CHANGEME</w:t>
      </w:r>
      <w:r w:rsidR="001D0219" w:rsidRPr="001D0219">
        <w:rPr>
          <w:rFonts w:ascii="Courier" w:hAnsi="Courier"/>
        </w:rPr>
        <w:t>', gen_salt('bf')));</w:t>
      </w:r>
    </w:p>
    <w:p w14:paraId="0EF45A4D" w14:textId="77777777" w:rsidR="000F7A91" w:rsidRPr="001019A0" w:rsidRDefault="00CA7AF6" w:rsidP="00C50733">
      <w:pPr>
        <w:spacing w:line="360" w:lineRule="auto"/>
        <w:ind w:left="993"/>
        <w:rPr>
          <w:rFonts w:ascii="Courier" w:hAnsi="Courier"/>
        </w:rPr>
      </w:pPr>
      <w:r>
        <w:rPr>
          <w:rFonts w:ascii="Courier" w:hAnsi="Courier"/>
        </w:rPr>
        <w:t>pl_fit</w:t>
      </w:r>
      <w:r w:rsidR="000F7A91">
        <w:rPr>
          <w:rFonts w:ascii="Courier" w:hAnsi="Courier"/>
        </w:rPr>
        <w:t>=# \q</w:t>
      </w:r>
    </w:p>
    <w:p w14:paraId="4F38E449" w14:textId="77777777" w:rsidR="00C50733" w:rsidRPr="001019A0" w:rsidRDefault="00C50733" w:rsidP="00C50733">
      <w:pPr>
        <w:spacing w:line="360" w:lineRule="auto"/>
        <w:ind w:left="709"/>
        <w:rPr>
          <w:rFonts w:ascii="Courier" w:hAnsi="Courier"/>
        </w:rPr>
      </w:pPr>
      <w:r w:rsidRPr="001019A0">
        <w:rPr>
          <w:rFonts w:ascii="Courier" w:hAnsi="Courier"/>
        </w:rPr>
        <w:t xml:space="preserve">&gt; </w:t>
      </w:r>
      <w:r>
        <w:rPr>
          <w:rFonts w:ascii="Courier" w:hAnsi="Courier"/>
        </w:rPr>
        <w:t>exit</w:t>
      </w:r>
    </w:p>
    <w:p w14:paraId="6011AB52" w14:textId="77777777" w:rsidR="00920D50" w:rsidRPr="00920D50" w:rsidRDefault="00920D50" w:rsidP="006417A2">
      <w:pPr>
        <w:pStyle w:val="ListParagraph"/>
        <w:rPr>
          <w:rFonts w:ascii="Courier" w:hAnsi="Courier"/>
        </w:rPr>
      </w:pPr>
    </w:p>
    <w:p w14:paraId="20E6646C" w14:textId="470464CD" w:rsidR="00920D50" w:rsidRDefault="00920D50" w:rsidP="00920D50">
      <w:pPr>
        <w:pStyle w:val="ListParagraph"/>
        <w:numPr>
          <w:ilvl w:val="0"/>
          <w:numId w:val="30"/>
        </w:numPr>
      </w:pPr>
      <w:r>
        <w:t>Configure login credentials (9.2)</w:t>
      </w:r>
    </w:p>
    <w:p w14:paraId="41A751D6" w14:textId="77777777" w:rsidR="00920D50" w:rsidRDefault="00920D50" w:rsidP="00920D50"/>
    <w:p w14:paraId="4AFB46F9" w14:textId="77777777" w:rsidR="00920D50" w:rsidRDefault="00920D50" w:rsidP="00920D50">
      <w:pPr>
        <w:spacing w:line="360" w:lineRule="auto"/>
        <w:ind w:left="709"/>
        <w:rPr>
          <w:rFonts w:ascii="Courier" w:hAnsi="Courier"/>
          <w:lang w:val="pt-BR"/>
        </w:rPr>
      </w:pPr>
      <w:r w:rsidRPr="00553A45">
        <w:rPr>
          <w:rFonts w:ascii="Courier" w:hAnsi="Courier"/>
          <w:lang w:val="pt-BR"/>
        </w:rPr>
        <w:t>&gt; su -l postgres</w:t>
      </w:r>
    </w:p>
    <w:p w14:paraId="0B1AE68F" w14:textId="463A5E5E" w:rsidR="00920D50" w:rsidRPr="00920D50" w:rsidRDefault="00920D50" w:rsidP="00920D50">
      <w:pPr>
        <w:spacing w:line="360" w:lineRule="auto"/>
        <w:ind w:left="709"/>
        <w:rPr>
          <w:rFonts w:ascii="Courier" w:hAnsi="Courier"/>
        </w:rPr>
      </w:pPr>
      <w:r>
        <w:rPr>
          <w:rFonts w:ascii="Courier" w:hAnsi="Courier"/>
          <w:lang w:val="pt-BR"/>
        </w:rPr>
        <w:t xml:space="preserve">&gt; </w:t>
      </w:r>
      <w:r w:rsidRPr="00553A45">
        <w:rPr>
          <w:rFonts w:ascii="Courier" w:hAnsi="Courier"/>
          <w:lang w:val="pt-BR"/>
        </w:rPr>
        <w:t xml:space="preserve">psql </w:t>
      </w:r>
      <w:r>
        <w:rPr>
          <w:rFonts w:ascii="Courier" w:hAnsi="Courier"/>
          <w:lang w:val="pt-BR"/>
        </w:rPr>
        <w:t>-</w:t>
      </w:r>
      <w:r w:rsidRPr="00553A45">
        <w:rPr>
          <w:rFonts w:ascii="Courier" w:hAnsi="Courier"/>
          <w:lang w:val="pt-BR"/>
        </w:rPr>
        <w:t xml:space="preserve">d </w:t>
      </w:r>
      <w:r>
        <w:rPr>
          <w:rFonts w:ascii="Courier" w:hAnsi="Courier"/>
        </w:rPr>
        <w:t>pl_fit -p 56283</w:t>
      </w:r>
    </w:p>
    <w:p w14:paraId="220BBEDD" w14:textId="7E093795" w:rsidR="00920D50" w:rsidRDefault="00920D50" w:rsidP="00920D50">
      <w:pPr>
        <w:spacing w:line="360" w:lineRule="auto"/>
        <w:ind w:left="993"/>
        <w:rPr>
          <w:rFonts w:ascii="Courier" w:hAnsi="Courier"/>
        </w:rPr>
      </w:pPr>
      <w:r>
        <w:rPr>
          <w:rFonts w:ascii="Courier" w:hAnsi="Courier"/>
        </w:rPr>
        <w:t>pl_fit</w:t>
      </w:r>
      <w:r w:rsidRPr="001019A0">
        <w:rPr>
          <w:rFonts w:ascii="Courier" w:hAnsi="Courier"/>
        </w:rPr>
        <w:t xml:space="preserve">=# </w:t>
      </w:r>
      <w:r>
        <w:rPr>
          <w:rFonts w:ascii="Courier" w:hAnsi="Courier"/>
          <w:lang w:val="pt-BR"/>
        </w:rPr>
        <w:t>CREATE EXTENSION pgcrypto;</w:t>
      </w:r>
    </w:p>
    <w:p w14:paraId="37A5DFA1" w14:textId="77777777" w:rsidR="00920D50" w:rsidRDefault="00920D50" w:rsidP="00920D50">
      <w:pPr>
        <w:spacing w:line="360" w:lineRule="auto"/>
        <w:ind w:left="993"/>
        <w:rPr>
          <w:rFonts w:ascii="Courier" w:hAnsi="Courier"/>
        </w:rPr>
      </w:pPr>
      <w:r>
        <w:rPr>
          <w:rFonts w:ascii="Courier" w:hAnsi="Courier"/>
        </w:rPr>
        <w:lastRenderedPageBreak/>
        <w:t xml:space="preserve">pl_fit=# </w:t>
      </w:r>
      <w:r w:rsidRPr="001D0219">
        <w:rPr>
          <w:rFonts w:ascii="Courier" w:hAnsi="Courier"/>
        </w:rPr>
        <w:t>INSERT INTO users(username, email, pwdhash) values('</w:t>
      </w:r>
      <w:r>
        <w:rPr>
          <w:rFonts w:ascii="Courier" w:hAnsi="Courier"/>
        </w:rPr>
        <w:t>pl_fit_db</w:t>
      </w:r>
      <w:r w:rsidRPr="001D0219">
        <w:rPr>
          <w:rFonts w:ascii="Courier" w:hAnsi="Courier"/>
        </w:rPr>
        <w:t>', '</w:t>
      </w:r>
      <w:r>
        <w:rPr>
          <w:rFonts w:ascii="Courier" w:hAnsi="Courier"/>
        </w:rPr>
        <w:t>pl_fit_db</w:t>
      </w:r>
      <w:r w:rsidRPr="001D0219">
        <w:rPr>
          <w:rFonts w:ascii="Courier" w:hAnsi="Courier"/>
        </w:rPr>
        <w:t>@email.com', crypt('</w:t>
      </w:r>
      <w:r>
        <w:rPr>
          <w:rFonts w:ascii="Courier" w:hAnsi="Courier"/>
        </w:rPr>
        <w:t>CHANGEME</w:t>
      </w:r>
      <w:r w:rsidRPr="001D0219">
        <w:rPr>
          <w:rFonts w:ascii="Courier" w:hAnsi="Courier"/>
        </w:rPr>
        <w:t>', gen_salt('bf')));</w:t>
      </w:r>
    </w:p>
    <w:p w14:paraId="7180F7EE" w14:textId="77777777" w:rsidR="00920D50" w:rsidRPr="001019A0" w:rsidRDefault="00920D50" w:rsidP="00920D50">
      <w:pPr>
        <w:spacing w:line="360" w:lineRule="auto"/>
        <w:ind w:left="993"/>
        <w:rPr>
          <w:rFonts w:ascii="Courier" w:hAnsi="Courier"/>
        </w:rPr>
      </w:pPr>
      <w:r>
        <w:rPr>
          <w:rFonts w:ascii="Courier" w:hAnsi="Courier"/>
        </w:rPr>
        <w:t>pl_fit=# \q</w:t>
      </w:r>
    </w:p>
    <w:p w14:paraId="7BB45A7F" w14:textId="77777777" w:rsidR="00920D50" w:rsidRPr="001019A0" w:rsidRDefault="00920D50" w:rsidP="00920D50">
      <w:pPr>
        <w:spacing w:line="360" w:lineRule="auto"/>
        <w:ind w:left="709"/>
        <w:rPr>
          <w:rFonts w:ascii="Courier" w:hAnsi="Courier"/>
        </w:rPr>
      </w:pPr>
      <w:r w:rsidRPr="001019A0">
        <w:rPr>
          <w:rFonts w:ascii="Courier" w:hAnsi="Courier"/>
        </w:rPr>
        <w:t xml:space="preserve">&gt; </w:t>
      </w:r>
      <w:r>
        <w:rPr>
          <w:rFonts w:ascii="Courier" w:hAnsi="Courier"/>
        </w:rPr>
        <w:t>exit</w:t>
      </w:r>
    </w:p>
    <w:p w14:paraId="549A93B8" w14:textId="77777777" w:rsidR="00003A88" w:rsidRDefault="00003A88" w:rsidP="006417A2">
      <w:pPr>
        <w:pStyle w:val="ListParagraph"/>
      </w:pPr>
    </w:p>
    <w:p w14:paraId="4921D375" w14:textId="77777777" w:rsidR="00003A88" w:rsidRDefault="00003A88" w:rsidP="00003A88">
      <w:pPr>
        <w:pStyle w:val="ListParagraph"/>
        <w:numPr>
          <w:ilvl w:val="0"/>
          <w:numId w:val="30"/>
        </w:numPr>
      </w:pPr>
      <w:r>
        <w:t>Start application</w:t>
      </w:r>
    </w:p>
    <w:p w14:paraId="31BA12A3" w14:textId="77777777" w:rsidR="00003A88" w:rsidRDefault="00003A88" w:rsidP="00553A45">
      <w:pPr>
        <w:pStyle w:val="ListParagraph"/>
        <w:ind w:left="1069"/>
      </w:pPr>
    </w:p>
    <w:p w14:paraId="4A69B69B" w14:textId="77777777" w:rsidR="00003A88" w:rsidRPr="00553A45" w:rsidRDefault="00003A88" w:rsidP="00553A45">
      <w:pPr>
        <w:spacing w:line="360" w:lineRule="auto"/>
        <w:ind w:left="709"/>
        <w:rPr>
          <w:rFonts w:ascii="Courier" w:hAnsi="Courier"/>
          <w:lang w:val="pt-BR"/>
        </w:rPr>
      </w:pPr>
      <w:r w:rsidRPr="00553A45">
        <w:rPr>
          <w:rFonts w:ascii="Courier" w:hAnsi="Courier"/>
          <w:lang w:val="pt-BR"/>
        </w:rPr>
        <w:t xml:space="preserve">&gt; </w:t>
      </w:r>
      <w:r>
        <w:rPr>
          <w:rFonts w:ascii="Courier" w:hAnsi="Courier"/>
          <w:lang w:val="pt-BR"/>
        </w:rPr>
        <w:t>node app.js</w:t>
      </w:r>
    </w:p>
    <w:p w14:paraId="548F2569" w14:textId="77777777" w:rsidR="00C50733" w:rsidRDefault="00C50733" w:rsidP="006417A2">
      <w:pPr>
        <w:pStyle w:val="ListParagraph"/>
      </w:pPr>
    </w:p>
    <w:p w14:paraId="52119536" w14:textId="5FB41478" w:rsidR="00D14289" w:rsidRDefault="00D14289" w:rsidP="00D14289">
      <w:pPr>
        <w:pStyle w:val="ListParagraph"/>
        <w:numPr>
          <w:ilvl w:val="0"/>
          <w:numId w:val="30"/>
        </w:numPr>
      </w:pPr>
      <w:r>
        <w:t>Configure IFIT App with Apache</w:t>
      </w:r>
    </w:p>
    <w:p w14:paraId="161466FD" w14:textId="77777777" w:rsidR="003B7076" w:rsidRDefault="003B7076" w:rsidP="003B7076"/>
    <w:p w14:paraId="33337F57" w14:textId="59A8EA7F" w:rsidR="003B7076" w:rsidRDefault="003B7076" w:rsidP="003B7076">
      <w:pPr>
        <w:pStyle w:val="ListParagraph"/>
        <w:numPr>
          <w:ilvl w:val="1"/>
          <w:numId w:val="30"/>
        </w:numPr>
        <w:ind w:left="1276" w:hanging="283"/>
      </w:pPr>
      <w:r>
        <w:t>Stop node application</w:t>
      </w:r>
    </w:p>
    <w:p w14:paraId="1DE0EBC1" w14:textId="77777777" w:rsidR="003B7076" w:rsidRDefault="003B7076" w:rsidP="003B7076">
      <w:pPr>
        <w:pStyle w:val="ListParagraph"/>
        <w:ind w:left="1069"/>
      </w:pPr>
    </w:p>
    <w:p w14:paraId="7D489031" w14:textId="01A7CFF0" w:rsidR="003B7076" w:rsidRDefault="003B7076" w:rsidP="003B7076">
      <w:pPr>
        <w:pStyle w:val="ListParagraph"/>
        <w:numPr>
          <w:ilvl w:val="1"/>
          <w:numId w:val="30"/>
        </w:numPr>
        <w:ind w:left="1276" w:hanging="283"/>
      </w:pPr>
      <w:r>
        <w:t xml:space="preserve">Change config.useApache to true in config.js file </w:t>
      </w:r>
    </w:p>
    <w:p w14:paraId="07ED9697" w14:textId="77777777" w:rsidR="003B7076" w:rsidRDefault="003B7076" w:rsidP="003B7076"/>
    <w:p w14:paraId="162AEDB3" w14:textId="45C3C3ED" w:rsidR="003B7076" w:rsidRDefault="003B7076" w:rsidP="003B7076">
      <w:pPr>
        <w:pStyle w:val="ListParagraph"/>
        <w:numPr>
          <w:ilvl w:val="1"/>
          <w:numId w:val="30"/>
        </w:numPr>
        <w:ind w:left="1276" w:hanging="283"/>
      </w:pPr>
      <w:r>
        <w:t>Run the commands below</w:t>
      </w:r>
      <w:r w:rsidR="00313C44">
        <w:t xml:space="preserve"> as root</w:t>
      </w:r>
    </w:p>
    <w:p w14:paraId="248FC1A8" w14:textId="77777777" w:rsidR="00D14289" w:rsidRDefault="00D14289" w:rsidP="00D14289"/>
    <w:p w14:paraId="50B5CA71" w14:textId="47F25423" w:rsidR="00D14289" w:rsidRPr="00D14289" w:rsidRDefault="00D14289" w:rsidP="001F7476">
      <w:pPr>
        <w:spacing w:line="360" w:lineRule="auto"/>
        <w:ind w:left="1276"/>
        <w:rPr>
          <w:rFonts w:ascii="Courier" w:hAnsi="Courier"/>
          <w:lang w:val="pt-BR"/>
        </w:rPr>
      </w:pPr>
      <w:r w:rsidRPr="00D14289">
        <w:rPr>
          <w:rFonts w:ascii="Courier" w:hAnsi="Courier"/>
          <w:lang w:val="pt-BR"/>
        </w:rPr>
        <w:t xml:space="preserve">&gt; </w:t>
      </w:r>
      <w:r>
        <w:rPr>
          <w:rFonts w:ascii="Courier" w:hAnsi="Courier"/>
          <w:lang w:val="pt-BR"/>
        </w:rPr>
        <w:t xml:space="preserve">sudo </w:t>
      </w:r>
      <w:r w:rsidRPr="00D14289">
        <w:rPr>
          <w:rFonts w:ascii="Courier" w:hAnsi="Courier"/>
          <w:lang w:val="pt-BR"/>
        </w:rPr>
        <w:t>a2enmod proxy proxy_http</w:t>
      </w:r>
    </w:p>
    <w:p w14:paraId="40E691F2" w14:textId="277B0880" w:rsidR="00D14289" w:rsidRDefault="00D14289" w:rsidP="001F7476">
      <w:pPr>
        <w:spacing w:line="360" w:lineRule="auto"/>
        <w:ind w:left="1276"/>
        <w:rPr>
          <w:rFonts w:ascii="Courier" w:hAnsi="Courier"/>
          <w:lang w:val="pt-BR"/>
        </w:rPr>
      </w:pPr>
      <w:r w:rsidRPr="00D14289">
        <w:rPr>
          <w:rFonts w:ascii="Courier" w:hAnsi="Courier"/>
          <w:lang w:val="pt-BR"/>
        </w:rPr>
        <w:t xml:space="preserve">&gt; </w:t>
      </w:r>
      <w:r>
        <w:rPr>
          <w:rFonts w:ascii="Courier" w:hAnsi="Courier"/>
          <w:lang w:val="pt-BR"/>
        </w:rPr>
        <w:t xml:space="preserve">sudo </w:t>
      </w:r>
      <w:r w:rsidRPr="00D14289">
        <w:rPr>
          <w:rFonts w:ascii="Courier" w:hAnsi="Courier"/>
          <w:lang w:val="pt-BR"/>
        </w:rPr>
        <w:t>a2enmod ssl</w:t>
      </w:r>
    </w:p>
    <w:p w14:paraId="3601E2EE" w14:textId="77777777" w:rsidR="00D14289" w:rsidRDefault="00D14289" w:rsidP="001F7476">
      <w:pPr>
        <w:rPr>
          <w:rFonts w:ascii="Courier" w:hAnsi="Courier"/>
          <w:lang w:val="pt-BR"/>
        </w:rPr>
      </w:pPr>
    </w:p>
    <w:p w14:paraId="32F3410D" w14:textId="57980367" w:rsidR="00D14289" w:rsidRPr="00D14289" w:rsidRDefault="00D14289" w:rsidP="00D14289">
      <w:pPr>
        <w:pStyle w:val="ListParagraph"/>
        <w:numPr>
          <w:ilvl w:val="1"/>
          <w:numId w:val="30"/>
        </w:numPr>
        <w:ind w:left="1276" w:hanging="283"/>
        <w:rPr>
          <w:rFonts w:ascii="Courier" w:hAnsi="Courier"/>
          <w:lang w:val="pt-BR"/>
        </w:rPr>
      </w:pPr>
      <w:r>
        <w:rPr>
          <w:rFonts w:ascii="Courier" w:hAnsi="Courier"/>
          <w:lang w:val="pt-BR"/>
        </w:rPr>
        <w:t xml:space="preserve">Create site file </w:t>
      </w:r>
      <w:r w:rsidRPr="00D14289">
        <w:rPr>
          <w:rFonts w:ascii="Courier" w:hAnsi="Courier"/>
        </w:rPr>
        <w:t>/etc/apache2/sites-available/</w:t>
      </w:r>
      <w:r>
        <w:rPr>
          <w:rFonts w:ascii="Courier" w:hAnsi="Courier"/>
        </w:rPr>
        <w:t>fit.ssl with contents below:</w:t>
      </w:r>
    </w:p>
    <w:p w14:paraId="444CF677" w14:textId="77777777" w:rsidR="00D14289" w:rsidRDefault="00D14289" w:rsidP="001F7476">
      <w:pPr>
        <w:ind w:left="1440"/>
        <w:rPr>
          <w:rFonts w:ascii="Courier" w:hAnsi="Courier"/>
          <w:lang w:val="pt-BR"/>
        </w:rPr>
      </w:pPr>
    </w:p>
    <w:p w14:paraId="7E0E7F3B" w14:textId="4C8133E8" w:rsidR="00D14289" w:rsidRPr="003B7076" w:rsidRDefault="00D14289" w:rsidP="003B7076">
      <w:pPr>
        <w:ind w:left="1440"/>
        <w:rPr>
          <w:rFonts w:ascii="Courier" w:hAnsi="Courier"/>
          <w:sz w:val="20"/>
          <w:szCs w:val="20"/>
        </w:rPr>
      </w:pPr>
      <w:r w:rsidRPr="003B7076">
        <w:rPr>
          <w:rFonts w:ascii="Courier" w:hAnsi="Courier"/>
          <w:sz w:val="20"/>
          <w:szCs w:val="20"/>
        </w:rPr>
        <w:t xml:space="preserve">&lt;VirtualHost </w:t>
      </w:r>
      <w:r w:rsidR="003B7076" w:rsidRPr="003B7076">
        <w:rPr>
          <w:rFonts w:ascii="Courier" w:hAnsi="Courier"/>
          <w:sz w:val="20"/>
          <w:szCs w:val="20"/>
        </w:rPr>
        <w:t>*</w:t>
      </w:r>
      <w:r w:rsidRPr="003B7076">
        <w:rPr>
          <w:rFonts w:ascii="Courier" w:hAnsi="Courier"/>
          <w:sz w:val="20"/>
          <w:szCs w:val="20"/>
        </w:rPr>
        <w:t>:443&gt;</w:t>
      </w:r>
    </w:p>
    <w:p w14:paraId="7777B4A9" w14:textId="77777777" w:rsidR="00D14289" w:rsidRPr="003B7076" w:rsidRDefault="00D14289" w:rsidP="003B7076">
      <w:pPr>
        <w:tabs>
          <w:tab w:val="left" w:pos="540"/>
        </w:tabs>
        <w:ind w:left="1440"/>
        <w:rPr>
          <w:rFonts w:ascii="Courier" w:hAnsi="Courier"/>
          <w:sz w:val="20"/>
          <w:szCs w:val="20"/>
        </w:rPr>
      </w:pPr>
      <w:r w:rsidRPr="003B7076">
        <w:rPr>
          <w:rFonts w:ascii="Courier" w:hAnsi="Courier"/>
          <w:sz w:val="20"/>
          <w:szCs w:val="20"/>
        </w:rPr>
        <w:tab/>
        <w:t>SSLEngine on</w:t>
      </w:r>
    </w:p>
    <w:p w14:paraId="19120A59" w14:textId="227E8308" w:rsidR="00D14289" w:rsidRPr="003B7076" w:rsidRDefault="00D14289" w:rsidP="003B7076">
      <w:pPr>
        <w:tabs>
          <w:tab w:val="left" w:pos="540"/>
        </w:tabs>
        <w:ind w:left="1440"/>
        <w:rPr>
          <w:rFonts w:ascii="Courier" w:hAnsi="Courier"/>
          <w:sz w:val="20"/>
          <w:szCs w:val="20"/>
        </w:rPr>
      </w:pPr>
      <w:r w:rsidRPr="003B7076">
        <w:rPr>
          <w:rFonts w:ascii="Courier" w:hAnsi="Courier"/>
          <w:sz w:val="20"/>
          <w:szCs w:val="20"/>
        </w:rPr>
        <w:tab/>
        <w:t>SSLProxyEngine on</w:t>
      </w:r>
    </w:p>
    <w:p w14:paraId="75837A72" w14:textId="77777777" w:rsidR="00D14289" w:rsidRPr="003B7076" w:rsidRDefault="00D14289" w:rsidP="003B7076">
      <w:pPr>
        <w:tabs>
          <w:tab w:val="left" w:pos="540"/>
        </w:tabs>
        <w:ind w:left="1440"/>
        <w:rPr>
          <w:rFonts w:ascii="Courier" w:hAnsi="Courier"/>
          <w:sz w:val="20"/>
          <w:szCs w:val="20"/>
        </w:rPr>
      </w:pPr>
    </w:p>
    <w:p w14:paraId="4FFD4FA4" w14:textId="7F60BF0B" w:rsidR="00D14289" w:rsidRPr="003B7076" w:rsidRDefault="00D14289" w:rsidP="003B7076">
      <w:pPr>
        <w:tabs>
          <w:tab w:val="left" w:pos="540"/>
        </w:tabs>
        <w:ind w:left="1440"/>
        <w:rPr>
          <w:rFonts w:ascii="Courier" w:hAnsi="Courier"/>
          <w:sz w:val="20"/>
          <w:szCs w:val="20"/>
        </w:rPr>
      </w:pPr>
      <w:r w:rsidRPr="003B7076">
        <w:rPr>
          <w:rFonts w:ascii="Courier" w:hAnsi="Courier"/>
          <w:sz w:val="20"/>
          <w:szCs w:val="20"/>
        </w:rPr>
        <w:tab/>
        <w:t>SSLCertificateFile</w:t>
      </w:r>
      <w:r w:rsidR="003B7076" w:rsidRPr="003B7076">
        <w:rPr>
          <w:rFonts w:ascii="Courier" w:hAnsi="Courier"/>
          <w:sz w:val="20"/>
          <w:szCs w:val="20"/>
        </w:rPr>
        <w:t xml:space="preserve"> /etc/ssl/certs/ssl-cert-snakeoil.pem</w:t>
      </w:r>
    </w:p>
    <w:p w14:paraId="743ACD90" w14:textId="77777777" w:rsidR="003B7076" w:rsidRPr="003B7076" w:rsidRDefault="003B7076" w:rsidP="003B7076">
      <w:pPr>
        <w:tabs>
          <w:tab w:val="left" w:pos="540"/>
        </w:tabs>
        <w:ind w:left="1440"/>
        <w:rPr>
          <w:rFonts w:ascii="Courier" w:hAnsi="Courier"/>
          <w:sz w:val="20"/>
          <w:szCs w:val="20"/>
        </w:rPr>
      </w:pPr>
      <w:r w:rsidRPr="003B7076">
        <w:rPr>
          <w:rFonts w:ascii="Courier" w:hAnsi="Courier"/>
          <w:sz w:val="20"/>
          <w:szCs w:val="20"/>
        </w:rPr>
        <w:tab/>
        <w:t>SSLCertificateKeyFile /etc/ssl/private/ssl-cert-snakeoil.key</w:t>
      </w:r>
    </w:p>
    <w:p w14:paraId="353B0926" w14:textId="77777777" w:rsidR="003B7076" w:rsidRPr="003B7076" w:rsidRDefault="003B7076" w:rsidP="003B7076">
      <w:pPr>
        <w:tabs>
          <w:tab w:val="left" w:pos="540"/>
        </w:tabs>
        <w:ind w:left="1440"/>
        <w:rPr>
          <w:rFonts w:ascii="Courier" w:hAnsi="Courier"/>
          <w:sz w:val="20"/>
          <w:szCs w:val="20"/>
        </w:rPr>
      </w:pPr>
    </w:p>
    <w:p w14:paraId="5A79FE14" w14:textId="0EB38909" w:rsidR="003B7076" w:rsidRPr="003B7076" w:rsidRDefault="003B7076" w:rsidP="003B7076">
      <w:pPr>
        <w:tabs>
          <w:tab w:val="left" w:pos="540"/>
        </w:tabs>
        <w:ind w:left="1440"/>
        <w:rPr>
          <w:rFonts w:ascii="Courier" w:hAnsi="Courier"/>
          <w:sz w:val="20"/>
          <w:szCs w:val="20"/>
        </w:rPr>
      </w:pPr>
      <w:r w:rsidRPr="003B7076">
        <w:rPr>
          <w:rFonts w:ascii="Courier" w:hAnsi="Courier"/>
          <w:sz w:val="20"/>
          <w:szCs w:val="20"/>
        </w:rPr>
        <w:tab/>
        <w:t>ErrorLog /var/log/apache2/fit.error.log</w:t>
      </w:r>
    </w:p>
    <w:p w14:paraId="554F453A" w14:textId="7959D18D" w:rsidR="003B7076" w:rsidRPr="003B7076" w:rsidRDefault="003B7076" w:rsidP="003B7076">
      <w:pPr>
        <w:tabs>
          <w:tab w:val="left" w:pos="540"/>
        </w:tabs>
        <w:ind w:left="1440"/>
        <w:rPr>
          <w:rFonts w:ascii="Courier" w:hAnsi="Courier"/>
          <w:sz w:val="20"/>
          <w:szCs w:val="20"/>
        </w:rPr>
      </w:pPr>
      <w:r w:rsidRPr="003B7076">
        <w:rPr>
          <w:rFonts w:ascii="Courier" w:hAnsi="Courier"/>
          <w:sz w:val="20"/>
          <w:szCs w:val="20"/>
        </w:rPr>
        <w:tab/>
        <w:t>TransferLog /var/log/apache2/fit.access.log</w:t>
      </w:r>
    </w:p>
    <w:p w14:paraId="0D888238" w14:textId="77777777" w:rsidR="003B7076" w:rsidRPr="003B7076" w:rsidRDefault="003B7076" w:rsidP="003B7076">
      <w:pPr>
        <w:tabs>
          <w:tab w:val="left" w:pos="540"/>
        </w:tabs>
        <w:ind w:left="1440"/>
        <w:rPr>
          <w:rFonts w:ascii="Courier" w:hAnsi="Courier"/>
          <w:sz w:val="20"/>
          <w:szCs w:val="20"/>
        </w:rPr>
      </w:pPr>
    </w:p>
    <w:p w14:paraId="164DC34A" w14:textId="77777777" w:rsidR="003B7076" w:rsidRPr="003B7076" w:rsidRDefault="003B7076" w:rsidP="003B7076">
      <w:pPr>
        <w:tabs>
          <w:tab w:val="left" w:pos="540"/>
        </w:tabs>
        <w:ind w:left="1440"/>
        <w:rPr>
          <w:rFonts w:ascii="Courier" w:hAnsi="Courier"/>
          <w:sz w:val="20"/>
          <w:szCs w:val="20"/>
        </w:rPr>
      </w:pPr>
      <w:r w:rsidRPr="003B7076">
        <w:rPr>
          <w:rFonts w:ascii="Courier" w:hAnsi="Courier"/>
          <w:sz w:val="20"/>
          <w:szCs w:val="20"/>
        </w:rPr>
        <w:tab/>
        <w:t>ProxyRequests off</w:t>
      </w:r>
    </w:p>
    <w:p w14:paraId="57208009" w14:textId="77777777" w:rsidR="003B7076" w:rsidRPr="003B7076" w:rsidRDefault="003B7076" w:rsidP="003B7076">
      <w:pPr>
        <w:tabs>
          <w:tab w:val="left" w:pos="540"/>
        </w:tabs>
        <w:ind w:left="1440"/>
        <w:rPr>
          <w:rFonts w:ascii="Courier" w:hAnsi="Courier"/>
          <w:sz w:val="20"/>
          <w:szCs w:val="20"/>
        </w:rPr>
      </w:pPr>
      <w:r w:rsidRPr="003B7076">
        <w:rPr>
          <w:rFonts w:ascii="Courier" w:hAnsi="Courier"/>
          <w:sz w:val="20"/>
          <w:szCs w:val="20"/>
        </w:rPr>
        <w:tab/>
        <w:t>ProxyPreserveHost on</w:t>
      </w:r>
    </w:p>
    <w:p w14:paraId="75FD5ABB" w14:textId="77777777" w:rsidR="003B7076" w:rsidRPr="003B7076" w:rsidRDefault="003B7076" w:rsidP="003B7076">
      <w:pPr>
        <w:tabs>
          <w:tab w:val="left" w:pos="540"/>
        </w:tabs>
        <w:ind w:left="1440"/>
        <w:rPr>
          <w:rFonts w:ascii="Courier" w:hAnsi="Courier"/>
          <w:sz w:val="20"/>
          <w:szCs w:val="20"/>
        </w:rPr>
      </w:pPr>
    </w:p>
    <w:p w14:paraId="3D1DF903" w14:textId="08C48117" w:rsidR="003B7076" w:rsidRPr="003B7076" w:rsidRDefault="003B7076" w:rsidP="003B7076">
      <w:pPr>
        <w:tabs>
          <w:tab w:val="left" w:pos="540"/>
        </w:tabs>
        <w:ind w:left="1440"/>
        <w:rPr>
          <w:rFonts w:ascii="Courier" w:hAnsi="Courier"/>
          <w:sz w:val="20"/>
          <w:szCs w:val="20"/>
        </w:rPr>
      </w:pPr>
      <w:r w:rsidRPr="003B7076">
        <w:rPr>
          <w:rFonts w:ascii="Courier" w:hAnsi="Courier"/>
          <w:sz w:val="20"/>
          <w:szCs w:val="20"/>
        </w:rPr>
        <w:tab/>
      </w:r>
      <w:r w:rsidR="00D14289" w:rsidRPr="003B7076">
        <w:rPr>
          <w:rFonts w:ascii="Courier" w:hAnsi="Courier"/>
          <w:sz w:val="20"/>
          <w:szCs w:val="20"/>
        </w:rPr>
        <w:t xml:space="preserve">ProxyPass / </w:t>
      </w:r>
      <w:hyperlink r:id="rId9" w:history="1">
        <w:r w:rsidRPr="003B7076">
          <w:rPr>
            <w:rStyle w:val="Hyperlink"/>
            <w:rFonts w:ascii="Courier" w:hAnsi="Courier"/>
            <w:sz w:val="20"/>
            <w:szCs w:val="20"/>
          </w:rPr>
          <w:t>https://localhost:9090/</w:t>
        </w:r>
      </w:hyperlink>
    </w:p>
    <w:p w14:paraId="7430E729" w14:textId="77777777" w:rsidR="003B7076" w:rsidRPr="003B7076" w:rsidRDefault="003B7076" w:rsidP="003B7076">
      <w:pPr>
        <w:tabs>
          <w:tab w:val="left" w:pos="540"/>
        </w:tabs>
        <w:ind w:left="1440"/>
        <w:rPr>
          <w:rFonts w:ascii="Courier" w:hAnsi="Courier"/>
          <w:sz w:val="20"/>
          <w:szCs w:val="20"/>
        </w:rPr>
      </w:pPr>
      <w:r w:rsidRPr="003B7076">
        <w:rPr>
          <w:rFonts w:ascii="Courier" w:hAnsi="Courier"/>
          <w:sz w:val="20"/>
          <w:szCs w:val="20"/>
        </w:rPr>
        <w:tab/>
      </w:r>
      <w:r w:rsidR="00D14289" w:rsidRPr="003B7076">
        <w:rPr>
          <w:rFonts w:ascii="Courier" w:hAnsi="Courier"/>
          <w:sz w:val="20"/>
          <w:szCs w:val="20"/>
        </w:rPr>
        <w:t xml:space="preserve">ProxyPassReverse / </w:t>
      </w:r>
      <w:hyperlink r:id="rId10" w:history="1">
        <w:r w:rsidRPr="003B7076">
          <w:rPr>
            <w:rStyle w:val="Hyperlink"/>
            <w:rFonts w:ascii="Courier" w:hAnsi="Courier"/>
            <w:sz w:val="20"/>
            <w:szCs w:val="20"/>
          </w:rPr>
          <w:t>https://localhost:9090/</w:t>
        </w:r>
      </w:hyperlink>
    </w:p>
    <w:p w14:paraId="743A3A6F" w14:textId="77777777" w:rsidR="003B7076" w:rsidRPr="003B7076" w:rsidRDefault="003B7076" w:rsidP="003B7076">
      <w:pPr>
        <w:tabs>
          <w:tab w:val="left" w:pos="540"/>
        </w:tabs>
        <w:ind w:left="1440"/>
        <w:rPr>
          <w:rFonts w:ascii="Courier" w:hAnsi="Courier"/>
          <w:sz w:val="20"/>
          <w:szCs w:val="20"/>
        </w:rPr>
      </w:pPr>
    </w:p>
    <w:p w14:paraId="0D19D1ED" w14:textId="77777777" w:rsidR="003B7076" w:rsidRPr="003B7076" w:rsidRDefault="003B7076" w:rsidP="003B7076">
      <w:pPr>
        <w:tabs>
          <w:tab w:val="left" w:pos="540"/>
        </w:tabs>
        <w:ind w:left="1440"/>
        <w:rPr>
          <w:rFonts w:ascii="Courier" w:hAnsi="Courier"/>
          <w:sz w:val="20"/>
          <w:szCs w:val="20"/>
        </w:rPr>
      </w:pPr>
      <w:r w:rsidRPr="003B7076">
        <w:rPr>
          <w:rFonts w:ascii="Courier" w:hAnsi="Courier"/>
          <w:sz w:val="20"/>
          <w:szCs w:val="20"/>
        </w:rPr>
        <w:tab/>
      </w:r>
      <w:r w:rsidR="00D14289" w:rsidRPr="003B7076">
        <w:rPr>
          <w:rFonts w:ascii="Courier" w:hAnsi="Courier"/>
          <w:sz w:val="20"/>
          <w:szCs w:val="20"/>
        </w:rPr>
        <w:t>&lt;Proxy *&gt;</w:t>
      </w:r>
    </w:p>
    <w:p w14:paraId="2884F4CB" w14:textId="77777777" w:rsidR="003B7076" w:rsidRPr="003B7076" w:rsidRDefault="003B7076" w:rsidP="003B7076">
      <w:pPr>
        <w:tabs>
          <w:tab w:val="left" w:pos="540"/>
          <w:tab w:val="left" w:pos="1080"/>
        </w:tabs>
        <w:ind w:left="1440"/>
        <w:rPr>
          <w:rFonts w:ascii="Courier" w:hAnsi="Courier"/>
          <w:sz w:val="20"/>
          <w:szCs w:val="20"/>
        </w:rPr>
      </w:pPr>
      <w:r w:rsidRPr="003B7076">
        <w:rPr>
          <w:rFonts w:ascii="Courier" w:hAnsi="Courier"/>
          <w:sz w:val="20"/>
          <w:szCs w:val="20"/>
        </w:rPr>
        <w:tab/>
      </w:r>
      <w:r w:rsidRPr="003B7076">
        <w:rPr>
          <w:rFonts w:ascii="Courier" w:hAnsi="Courier"/>
          <w:sz w:val="20"/>
          <w:szCs w:val="20"/>
        </w:rPr>
        <w:tab/>
      </w:r>
      <w:r w:rsidR="00D14289" w:rsidRPr="003B7076">
        <w:rPr>
          <w:rFonts w:ascii="Courier" w:hAnsi="Courier"/>
          <w:sz w:val="20"/>
          <w:szCs w:val="20"/>
        </w:rPr>
        <w:t>Order deny,allow</w:t>
      </w:r>
    </w:p>
    <w:p w14:paraId="2136C51C" w14:textId="77777777" w:rsidR="003B7076" w:rsidRPr="003B7076" w:rsidRDefault="003B7076" w:rsidP="003B7076">
      <w:pPr>
        <w:tabs>
          <w:tab w:val="left" w:pos="540"/>
          <w:tab w:val="left" w:pos="1080"/>
        </w:tabs>
        <w:ind w:left="1440"/>
        <w:rPr>
          <w:rFonts w:ascii="Courier" w:hAnsi="Courier"/>
          <w:sz w:val="20"/>
          <w:szCs w:val="20"/>
        </w:rPr>
      </w:pPr>
      <w:r w:rsidRPr="003B7076">
        <w:rPr>
          <w:rFonts w:ascii="Courier" w:hAnsi="Courier"/>
          <w:sz w:val="20"/>
          <w:szCs w:val="20"/>
        </w:rPr>
        <w:tab/>
      </w:r>
      <w:r w:rsidRPr="003B7076">
        <w:rPr>
          <w:rFonts w:ascii="Courier" w:hAnsi="Courier"/>
          <w:sz w:val="20"/>
          <w:szCs w:val="20"/>
        </w:rPr>
        <w:tab/>
      </w:r>
      <w:r w:rsidR="00D14289" w:rsidRPr="003B7076">
        <w:rPr>
          <w:rFonts w:ascii="Courier" w:hAnsi="Courier"/>
          <w:sz w:val="20"/>
          <w:szCs w:val="20"/>
        </w:rPr>
        <w:t>Allow from all</w:t>
      </w:r>
    </w:p>
    <w:p w14:paraId="56F959B0" w14:textId="77777777" w:rsidR="003B7076" w:rsidRPr="003B7076" w:rsidRDefault="003B7076" w:rsidP="003B7076">
      <w:pPr>
        <w:tabs>
          <w:tab w:val="left" w:pos="540"/>
          <w:tab w:val="left" w:pos="1080"/>
        </w:tabs>
        <w:ind w:left="1440"/>
        <w:rPr>
          <w:rFonts w:ascii="Courier" w:hAnsi="Courier"/>
          <w:sz w:val="20"/>
          <w:szCs w:val="20"/>
        </w:rPr>
      </w:pPr>
      <w:r w:rsidRPr="003B7076">
        <w:rPr>
          <w:rFonts w:ascii="Courier" w:hAnsi="Courier"/>
          <w:sz w:val="20"/>
          <w:szCs w:val="20"/>
        </w:rPr>
        <w:tab/>
      </w:r>
      <w:r w:rsidRPr="003B7076">
        <w:rPr>
          <w:rFonts w:ascii="Courier" w:hAnsi="Courier"/>
          <w:sz w:val="20"/>
          <w:szCs w:val="20"/>
        </w:rPr>
        <w:tab/>
      </w:r>
      <w:r w:rsidR="00D14289" w:rsidRPr="003B7076">
        <w:rPr>
          <w:rFonts w:ascii="Courier" w:hAnsi="Courier"/>
          <w:sz w:val="20"/>
          <w:szCs w:val="20"/>
        </w:rPr>
        <w:t>AuthType Basic</w:t>
      </w:r>
    </w:p>
    <w:p w14:paraId="1555120D" w14:textId="77777777" w:rsidR="003B7076" w:rsidRPr="003B7076" w:rsidRDefault="003B7076" w:rsidP="003B7076">
      <w:pPr>
        <w:tabs>
          <w:tab w:val="left" w:pos="540"/>
          <w:tab w:val="left" w:pos="1080"/>
        </w:tabs>
        <w:ind w:left="1440"/>
        <w:rPr>
          <w:rFonts w:ascii="Courier" w:hAnsi="Courier"/>
          <w:sz w:val="20"/>
          <w:szCs w:val="20"/>
        </w:rPr>
      </w:pPr>
      <w:r w:rsidRPr="003B7076">
        <w:rPr>
          <w:rFonts w:ascii="Courier" w:hAnsi="Courier"/>
          <w:sz w:val="20"/>
          <w:szCs w:val="20"/>
        </w:rPr>
        <w:tab/>
      </w:r>
      <w:r w:rsidRPr="003B7076">
        <w:rPr>
          <w:rFonts w:ascii="Courier" w:hAnsi="Courier"/>
          <w:sz w:val="20"/>
          <w:szCs w:val="20"/>
        </w:rPr>
        <w:tab/>
      </w:r>
      <w:r w:rsidR="00D14289" w:rsidRPr="003B7076">
        <w:rPr>
          <w:rFonts w:ascii="Courier" w:hAnsi="Courier"/>
          <w:sz w:val="20"/>
          <w:szCs w:val="20"/>
        </w:rPr>
        <w:t>AuthName "Private"</w:t>
      </w:r>
    </w:p>
    <w:p w14:paraId="3F880657" w14:textId="77777777" w:rsidR="003B7076" w:rsidRPr="003B7076" w:rsidRDefault="003B7076" w:rsidP="003B7076">
      <w:pPr>
        <w:tabs>
          <w:tab w:val="left" w:pos="540"/>
          <w:tab w:val="left" w:pos="1080"/>
        </w:tabs>
        <w:ind w:left="1440"/>
        <w:rPr>
          <w:rFonts w:ascii="Courier" w:hAnsi="Courier"/>
          <w:sz w:val="20"/>
          <w:szCs w:val="20"/>
        </w:rPr>
      </w:pPr>
      <w:r w:rsidRPr="003B7076">
        <w:rPr>
          <w:rFonts w:ascii="Courier" w:hAnsi="Courier"/>
          <w:sz w:val="20"/>
          <w:szCs w:val="20"/>
        </w:rPr>
        <w:tab/>
      </w:r>
      <w:r w:rsidRPr="003B7076">
        <w:rPr>
          <w:rFonts w:ascii="Courier" w:hAnsi="Courier"/>
          <w:sz w:val="20"/>
          <w:szCs w:val="20"/>
        </w:rPr>
        <w:tab/>
      </w:r>
      <w:r w:rsidR="00D14289" w:rsidRPr="003B7076">
        <w:rPr>
          <w:rFonts w:ascii="Courier" w:hAnsi="Courier"/>
          <w:sz w:val="20"/>
          <w:szCs w:val="20"/>
        </w:rPr>
        <w:t>AuthBasicProvider file</w:t>
      </w:r>
    </w:p>
    <w:p w14:paraId="78A2EC25" w14:textId="77777777" w:rsidR="003B7076" w:rsidRPr="003B7076" w:rsidRDefault="003B7076" w:rsidP="003B7076">
      <w:pPr>
        <w:tabs>
          <w:tab w:val="left" w:pos="540"/>
          <w:tab w:val="left" w:pos="1080"/>
        </w:tabs>
        <w:ind w:left="1440"/>
        <w:rPr>
          <w:rFonts w:ascii="Courier" w:hAnsi="Courier"/>
          <w:sz w:val="20"/>
          <w:szCs w:val="20"/>
        </w:rPr>
      </w:pPr>
      <w:r w:rsidRPr="003B7076">
        <w:rPr>
          <w:rFonts w:ascii="Courier" w:hAnsi="Courier"/>
          <w:sz w:val="20"/>
          <w:szCs w:val="20"/>
        </w:rPr>
        <w:tab/>
      </w:r>
      <w:r w:rsidRPr="003B7076">
        <w:rPr>
          <w:rFonts w:ascii="Courier" w:hAnsi="Courier"/>
          <w:sz w:val="20"/>
          <w:szCs w:val="20"/>
        </w:rPr>
        <w:tab/>
      </w:r>
      <w:r w:rsidR="00D14289" w:rsidRPr="003B7076">
        <w:rPr>
          <w:rFonts w:ascii="Courier" w:hAnsi="Courier"/>
          <w:sz w:val="20"/>
          <w:szCs w:val="20"/>
        </w:rPr>
        <w:t>AuthUserFile /etc/apache2/htpasswd</w:t>
      </w:r>
    </w:p>
    <w:p w14:paraId="59464498" w14:textId="77777777" w:rsidR="003B7076" w:rsidRPr="003B7076" w:rsidRDefault="003B7076" w:rsidP="003B7076">
      <w:pPr>
        <w:tabs>
          <w:tab w:val="left" w:pos="540"/>
          <w:tab w:val="left" w:pos="1080"/>
        </w:tabs>
        <w:ind w:left="1440"/>
        <w:rPr>
          <w:rFonts w:ascii="Courier" w:hAnsi="Courier"/>
          <w:sz w:val="20"/>
          <w:szCs w:val="20"/>
        </w:rPr>
      </w:pPr>
      <w:r w:rsidRPr="003B7076">
        <w:rPr>
          <w:rFonts w:ascii="Courier" w:hAnsi="Courier"/>
          <w:sz w:val="20"/>
          <w:szCs w:val="20"/>
        </w:rPr>
        <w:tab/>
      </w:r>
      <w:r w:rsidRPr="003B7076">
        <w:rPr>
          <w:rFonts w:ascii="Courier" w:hAnsi="Courier"/>
          <w:sz w:val="20"/>
          <w:szCs w:val="20"/>
        </w:rPr>
        <w:tab/>
      </w:r>
      <w:r w:rsidR="00D14289" w:rsidRPr="003B7076">
        <w:rPr>
          <w:rFonts w:ascii="Courier" w:hAnsi="Courier"/>
          <w:sz w:val="20"/>
          <w:szCs w:val="20"/>
        </w:rPr>
        <w:t>Require valid-user</w:t>
      </w:r>
    </w:p>
    <w:p w14:paraId="78B3065E" w14:textId="77777777" w:rsidR="003B7076" w:rsidRPr="003B7076" w:rsidRDefault="003B7076" w:rsidP="003B7076">
      <w:pPr>
        <w:tabs>
          <w:tab w:val="left" w:pos="540"/>
          <w:tab w:val="left" w:pos="1080"/>
        </w:tabs>
        <w:ind w:left="1440"/>
        <w:rPr>
          <w:rFonts w:ascii="Courier" w:hAnsi="Courier"/>
          <w:sz w:val="20"/>
          <w:szCs w:val="20"/>
        </w:rPr>
      </w:pPr>
      <w:r w:rsidRPr="003B7076">
        <w:rPr>
          <w:rFonts w:ascii="Courier" w:hAnsi="Courier"/>
          <w:sz w:val="20"/>
          <w:szCs w:val="20"/>
        </w:rPr>
        <w:lastRenderedPageBreak/>
        <w:tab/>
      </w:r>
      <w:r w:rsidR="00D14289" w:rsidRPr="003B7076">
        <w:rPr>
          <w:rFonts w:ascii="Courier" w:hAnsi="Courier"/>
          <w:sz w:val="20"/>
          <w:szCs w:val="20"/>
        </w:rPr>
        <w:t>&lt;/Proxy&gt;</w:t>
      </w:r>
    </w:p>
    <w:p w14:paraId="240892BA" w14:textId="07083465" w:rsidR="00D14289" w:rsidRDefault="00D14289" w:rsidP="003B7076">
      <w:pPr>
        <w:tabs>
          <w:tab w:val="left" w:pos="540"/>
          <w:tab w:val="left" w:pos="1080"/>
        </w:tabs>
        <w:ind w:left="1440"/>
        <w:rPr>
          <w:rFonts w:ascii="Courier" w:hAnsi="Courier"/>
          <w:sz w:val="20"/>
          <w:szCs w:val="20"/>
        </w:rPr>
      </w:pPr>
      <w:r w:rsidRPr="003B7076">
        <w:rPr>
          <w:rFonts w:ascii="Courier" w:hAnsi="Courier"/>
          <w:sz w:val="20"/>
          <w:szCs w:val="20"/>
        </w:rPr>
        <w:t>&lt;/VirtualHost&gt;</w:t>
      </w:r>
    </w:p>
    <w:p w14:paraId="64BBE3D6" w14:textId="77777777" w:rsidR="003B7076" w:rsidRPr="003B7076" w:rsidRDefault="003B7076" w:rsidP="003B7076">
      <w:pPr>
        <w:tabs>
          <w:tab w:val="left" w:pos="540"/>
          <w:tab w:val="left" w:pos="1080"/>
        </w:tabs>
        <w:ind w:left="1440"/>
        <w:rPr>
          <w:rFonts w:ascii="Courier" w:hAnsi="Courier"/>
          <w:sz w:val="20"/>
          <w:szCs w:val="20"/>
        </w:rPr>
      </w:pPr>
    </w:p>
    <w:p w14:paraId="119037DD" w14:textId="1F52FE3A" w:rsidR="003B7076" w:rsidRDefault="003B7076" w:rsidP="003B7076">
      <w:pPr>
        <w:pStyle w:val="ListParagraph"/>
        <w:numPr>
          <w:ilvl w:val="1"/>
          <w:numId w:val="30"/>
        </w:numPr>
        <w:ind w:left="1276" w:hanging="283"/>
      </w:pPr>
      <w:r>
        <w:t>Run the commands below</w:t>
      </w:r>
      <w:r w:rsidR="00313C44">
        <w:t xml:space="preserve"> as root</w:t>
      </w:r>
    </w:p>
    <w:p w14:paraId="0F97D3B1" w14:textId="77777777" w:rsidR="00D14289" w:rsidRDefault="00D14289" w:rsidP="00D14289"/>
    <w:p w14:paraId="5EF731E0" w14:textId="4C033288" w:rsidR="003B7076" w:rsidRPr="001F7476" w:rsidRDefault="003B7076" w:rsidP="001F7476">
      <w:pPr>
        <w:spacing w:line="360" w:lineRule="auto"/>
        <w:ind w:left="1276"/>
        <w:rPr>
          <w:rFonts w:ascii="Courier" w:hAnsi="Courier"/>
        </w:rPr>
      </w:pPr>
      <w:r w:rsidRPr="001F7476">
        <w:rPr>
          <w:rFonts w:ascii="Courier" w:hAnsi="Courier"/>
        </w:rPr>
        <w:t xml:space="preserve">&gt; </w:t>
      </w:r>
      <w:r w:rsidR="00D14289" w:rsidRPr="001F7476">
        <w:rPr>
          <w:rFonts w:ascii="Courier" w:hAnsi="Courier"/>
        </w:rPr>
        <w:t xml:space="preserve">a2ensite </w:t>
      </w:r>
      <w:r w:rsidRPr="001F7476">
        <w:rPr>
          <w:rFonts w:ascii="Courier" w:hAnsi="Courier"/>
        </w:rPr>
        <w:t>fit</w:t>
      </w:r>
      <w:r w:rsidR="00D14289" w:rsidRPr="001F7476">
        <w:rPr>
          <w:rFonts w:ascii="Courier" w:hAnsi="Courier"/>
        </w:rPr>
        <w:t>-ssl</w:t>
      </w:r>
    </w:p>
    <w:p w14:paraId="7D0380A7" w14:textId="3C70869A" w:rsidR="003B7076" w:rsidRPr="003B7076" w:rsidRDefault="003B7076" w:rsidP="001F7476">
      <w:pPr>
        <w:spacing w:line="360" w:lineRule="auto"/>
        <w:ind w:left="1276"/>
        <w:rPr>
          <w:rFonts w:ascii="Courier" w:hAnsi="Courier"/>
          <w:lang w:val="pt-BR"/>
        </w:rPr>
      </w:pPr>
      <w:r w:rsidRPr="003B7076">
        <w:rPr>
          <w:rFonts w:ascii="Courier" w:hAnsi="Courier"/>
          <w:lang w:val="pt-BR"/>
        </w:rPr>
        <w:t xml:space="preserve">&gt; </w:t>
      </w:r>
      <w:r w:rsidR="00D14289" w:rsidRPr="003B7076">
        <w:rPr>
          <w:rFonts w:ascii="Courier" w:hAnsi="Courier"/>
          <w:lang w:val="pt-BR"/>
        </w:rPr>
        <w:t xml:space="preserve">htpasswd -cb /etc/apache2/htpasswd </w:t>
      </w:r>
      <w:r w:rsidRPr="003B7076">
        <w:rPr>
          <w:rFonts w:ascii="Courier" w:hAnsi="Courier"/>
          <w:lang w:val="pt-BR"/>
        </w:rPr>
        <w:t>pl_fit_db CHANGEME</w:t>
      </w:r>
    </w:p>
    <w:p w14:paraId="4CD5A964" w14:textId="77777777" w:rsidR="003B7076" w:rsidRPr="003B7076" w:rsidRDefault="003B7076" w:rsidP="001F7476">
      <w:pPr>
        <w:spacing w:line="360" w:lineRule="auto"/>
        <w:ind w:left="1276"/>
        <w:rPr>
          <w:rFonts w:ascii="Courier" w:hAnsi="Courier"/>
          <w:lang w:val="pt-BR"/>
        </w:rPr>
      </w:pPr>
      <w:r w:rsidRPr="003B7076">
        <w:rPr>
          <w:rFonts w:ascii="Courier" w:hAnsi="Courier"/>
          <w:lang w:val="pt-BR"/>
        </w:rPr>
        <w:t xml:space="preserve">&gt; </w:t>
      </w:r>
      <w:r w:rsidR="00D14289" w:rsidRPr="003B7076">
        <w:rPr>
          <w:rFonts w:ascii="Courier" w:hAnsi="Courier"/>
          <w:lang w:val="pt-BR"/>
        </w:rPr>
        <w:t>chmod a+r /etc/apache2/htpasswd</w:t>
      </w:r>
    </w:p>
    <w:p w14:paraId="23070769" w14:textId="3EBCCF52" w:rsidR="00D14289" w:rsidRDefault="003B7076" w:rsidP="001F7476">
      <w:pPr>
        <w:spacing w:line="360" w:lineRule="auto"/>
        <w:ind w:left="1276"/>
        <w:rPr>
          <w:rFonts w:ascii="Courier" w:hAnsi="Courier"/>
          <w:lang w:val="pt-BR"/>
        </w:rPr>
      </w:pPr>
      <w:r w:rsidRPr="003B7076">
        <w:rPr>
          <w:rFonts w:ascii="Courier" w:hAnsi="Courier"/>
          <w:lang w:val="pt-BR"/>
        </w:rPr>
        <w:t xml:space="preserve">&gt; </w:t>
      </w:r>
      <w:r w:rsidR="00D14289" w:rsidRPr="003B7076">
        <w:rPr>
          <w:rFonts w:ascii="Courier" w:hAnsi="Courier"/>
          <w:lang w:val="pt-BR"/>
        </w:rPr>
        <w:t>service apache2 restart</w:t>
      </w:r>
    </w:p>
    <w:p w14:paraId="6C6F1FC4" w14:textId="77777777" w:rsidR="003B7076" w:rsidRPr="003B7076" w:rsidRDefault="003B7076" w:rsidP="001F7476">
      <w:pPr>
        <w:rPr>
          <w:rFonts w:ascii="Courier" w:hAnsi="Courier"/>
          <w:lang w:val="pt-BR"/>
        </w:rPr>
      </w:pPr>
    </w:p>
    <w:p w14:paraId="4918013F" w14:textId="1896D8A3" w:rsidR="003B7076" w:rsidRDefault="003B7076" w:rsidP="001F7476">
      <w:pPr>
        <w:pStyle w:val="ListParagraph"/>
        <w:numPr>
          <w:ilvl w:val="1"/>
          <w:numId w:val="30"/>
        </w:numPr>
        <w:ind w:left="1276" w:hanging="283"/>
      </w:pPr>
      <w:r>
        <w:t>Start application</w:t>
      </w:r>
    </w:p>
    <w:p w14:paraId="6E019AC9" w14:textId="77777777" w:rsidR="001F7476" w:rsidRPr="001F7476" w:rsidRDefault="001F7476" w:rsidP="001F7476">
      <w:pPr>
        <w:pStyle w:val="ListParagraph"/>
        <w:ind w:left="1276"/>
      </w:pPr>
    </w:p>
    <w:p w14:paraId="682F98AA" w14:textId="1136DC6E" w:rsidR="003B7076" w:rsidRPr="003B7076" w:rsidRDefault="003B7076" w:rsidP="001F7476">
      <w:pPr>
        <w:spacing w:line="360" w:lineRule="auto"/>
        <w:ind w:left="1276"/>
        <w:rPr>
          <w:rFonts w:ascii="Courier" w:hAnsi="Courier"/>
          <w:lang w:val="pt-BR"/>
        </w:rPr>
      </w:pPr>
      <w:r w:rsidRPr="003B7076">
        <w:rPr>
          <w:rFonts w:ascii="Courier" w:hAnsi="Courier"/>
          <w:lang w:val="pt-BR"/>
        </w:rPr>
        <w:t>&gt; node app.js</w:t>
      </w:r>
    </w:p>
    <w:p w14:paraId="129B0377" w14:textId="77777777" w:rsidR="00807C99" w:rsidRDefault="00807C99" w:rsidP="00807C99">
      <w:pPr>
        <w:pStyle w:val="Heading1"/>
        <w:numPr>
          <w:ilvl w:val="0"/>
          <w:numId w:val="1"/>
        </w:numPr>
        <w:ind w:left="0" w:firstLine="0"/>
      </w:pPr>
      <w:bookmarkStart w:id="12" w:name="_Toc421103201"/>
      <w:r>
        <w:t xml:space="preserve">Application </w:t>
      </w:r>
      <w:r w:rsidR="00B5461C">
        <w:t>V</w:t>
      </w:r>
      <w:r>
        <w:t>erification</w:t>
      </w:r>
      <w:bookmarkEnd w:id="12"/>
    </w:p>
    <w:bookmarkEnd w:id="5"/>
    <w:p w14:paraId="5FE0A94C" w14:textId="77777777" w:rsidR="00807C99" w:rsidRDefault="00807C99" w:rsidP="001918FC">
      <w:pPr>
        <w:rPr>
          <w:lang w:eastAsia="zh-CN"/>
        </w:rPr>
      </w:pPr>
    </w:p>
    <w:p w14:paraId="48CBA3DF" w14:textId="07ACFB15" w:rsidR="001019A0" w:rsidRDefault="001019A0" w:rsidP="001019A0">
      <w:pPr>
        <w:ind w:left="720"/>
        <w:rPr>
          <w:lang w:eastAsia="zh-CN"/>
        </w:rPr>
      </w:pPr>
      <w:r>
        <w:rPr>
          <w:lang w:eastAsia="zh-CN"/>
        </w:rPr>
        <w:t xml:space="preserve">To verify the application open the browser with the IP of the server and port </w:t>
      </w:r>
      <w:r w:rsidR="00EB2521">
        <w:rPr>
          <w:lang w:eastAsia="zh-CN"/>
        </w:rPr>
        <w:t>4343</w:t>
      </w:r>
      <w:r w:rsidR="003D5116">
        <w:rPr>
          <w:lang w:eastAsia="zh-CN"/>
        </w:rPr>
        <w:t xml:space="preserve"> or port 43 if using Apache</w:t>
      </w:r>
      <w:r w:rsidR="00AB1A38">
        <w:rPr>
          <w:lang w:eastAsia="zh-CN"/>
        </w:rPr>
        <w:t xml:space="preserve"> as proxy</w:t>
      </w:r>
      <w:r>
        <w:rPr>
          <w:lang w:eastAsia="zh-CN"/>
        </w:rPr>
        <w:t>.</w:t>
      </w:r>
    </w:p>
    <w:p w14:paraId="475A84FE" w14:textId="77777777" w:rsidR="001019A0" w:rsidRDefault="001019A0" w:rsidP="001019A0">
      <w:pPr>
        <w:ind w:left="720"/>
        <w:rPr>
          <w:lang w:eastAsia="zh-CN"/>
        </w:rPr>
      </w:pPr>
    </w:p>
    <w:p w14:paraId="76ACDC16" w14:textId="13F58A02" w:rsidR="00122CBB" w:rsidRDefault="00D47A62" w:rsidP="00122CBB">
      <w:pPr>
        <w:pStyle w:val="ListParagraph"/>
        <w:numPr>
          <w:ilvl w:val="0"/>
          <w:numId w:val="31"/>
        </w:numPr>
        <w:rPr>
          <w:lang w:eastAsia="zh-CN"/>
        </w:rPr>
      </w:pPr>
      <w:r>
        <w:rPr>
          <w:lang w:eastAsia="zh-CN"/>
        </w:rPr>
        <w:t>https://{SERVER_IP}:4343</w:t>
      </w:r>
    </w:p>
    <w:p w14:paraId="608433B2" w14:textId="77777777" w:rsidR="001019A0" w:rsidRDefault="001019A0" w:rsidP="00122CBB">
      <w:pPr>
        <w:rPr>
          <w:lang w:eastAsia="zh-CN"/>
        </w:rPr>
      </w:pPr>
    </w:p>
    <w:p w14:paraId="4AC02FAC" w14:textId="77777777" w:rsidR="001019A0" w:rsidRDefault="001019A0" w:rsidP="001019A0">
      <w:pPr>
        <w:rPr>
          <w:lang w:eastAsia="zh-CN"/>
        </w:rPr>
      </w:pPr>
    </w:p>
    <w:p w14:paraId="49F1A490" w14:textId="77777777" w:rsidR="001019A0" w:rsidRDefault="001019A0" w:rsidP="001019A0">
      <w:pPr>
        <w:jc w:val="center"/>
        <w:rPr>
          <w:lang w:eastAsia="zh-CN"/>
        </w:rPr>
      </w:pPr>
      <w:r>
        <w:rPr>
          <w:noProof/>
        </w:rPr>
        <w:drawing>
          <wp:inline distT="0" distB="0" distL="0" distR="0" wp14:anchorId="26F638F3" wp14:editId="4EF37E72">
            <wp:extent cx="5703930" cy="34004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4620"/>
                    <a:stretch/>
                  </pic:blipFill>
                  <pic:spPr bwMode="auto">
                    <a:xfrm>
                      <a:off x="0" y="0"/>
                      <a:ext cx="5708064" cy="3402889"/>
                    </a:xfrm>
                    <a:prstGeom prst="rect">
                      <a:avLst/>
                    </a:prstGeom>
                    <a:ln>
                      <a:noFill/>
                    </a:ln>
                    <a:extLst>
                      <a:ext uri="{53640926-AAD7-44D8-BBD7-CCE9431645EC}">
                        <a14:shadowObscured xmlns:a14="http://schemas.microsoft.com/office/drawing/2010/main"/>
                      </a:ext>
                    </a:extLst>
                  </pic:spPr>
                </pic:pic>
              </a:graphicData>
            </a:graphic>
          </wp:inline>
        </w:drawing>
      </w:r>
    </w:p>
    <w:p w14:paraId="5643024D" w14:textId="77777777" w:rsidR="001019A0" w:rsidRDefault="001019A0" w:rsidP="001019A0">
      <w:pPr>
        <w:rPr>
          <w:lang w:eastAsia="zh-CN"/>
        </w:rPr>
      </w:pPr>
    </w:p>
    <w:p w14:paraId="63BC2394" w14:textId="77777777" w:rsidR="001019A0" w:rsidRDefault="001019A0" w:rsidP="001019A0">
      <w:pPr>
        <w:pStyle w:val="ListParagraph"/>
        <w:numPr>
          <w:ilvl w:val="0"/>
          <w:numId w:val="31"/>
        </w:numPr>
        <w:rPr>
          <w:lang w:eastAsia="zh-CN"/>
        </w:rPr>
      </w:pPr>
      <w:r>
        <w:rPr>
          <w:lang w:eastAsia="zh-CN"/>
        </w:rPr>
        <w:t xml:space="preserve">Click New to add new user. </w:t>
      </w:r>
    </w:p>
    <w:p w14:paraId="43ADDC47" w14:textId="77777777" w:rsidR="001019A0" w:rsidRDefault="001019A0" w:rsidP="001019A0">
      <w:pPr>
        <w:rPr>
          <w:lang w:eastAsia="zh-CN"/>
        </w:rPr>
      </w:pPr>
    </w:p>
    <w:p w14:paraId="7FE85EC4" w14:textId="77777777" w:rsidR="001019A0" w:rsidRDefault="001019A0" w:rsidP="001019A0">
      <w:pPr>
        <w:jc w:val="center"/>
        <w:rPr>
          <w:lang w:eastAsia="zh-CN"/>
        </w:rPr>
      </w:pPr>
      <w:r>
        <w:rPr>
          <w:noProof/>
        </w:rPr>
        <w:lastRenderedPageBreak/>
        <w:drawing>
          <wp:inline distT="0" distB="0" distL="0" distR="0" wp14:anchorId="6E46AFC8" wp14:editId="28D279BA">
            <wp:extent cx="5608066" cy="33432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b="4620"/>
                    <a:stretch/>
                  </pic:blipFill>
                  <pic:spPr bwMode="auto">
                    <a:xfrm>
                      <a:off x="0" y="0"/>
                      <a:ext cx="5612130" cy="3345698"/>
                    </a:xfrm>
                    <a:prstGeom prst="rect">
                      <a:avLst/>
                    </a:prstGeom>
                    <a:ln>
                      <a:noFill/>
                    </a:ln>
                    <a:extLst>
                      <a:ext uri="{53640926-AAD7-44D8-BBD7-CCE9431645EC}">
                        <a14:shadowObscured xmlns:a14="http://schemas.microsoft.com/office/drawing/2010/main"/>
                      </a:ext>
                    </a:extLst>
                  </pic:spPr>
                </pic:pic>
              </a:graphicData>
            </a:graphic>
          </wp:inline>
        </w:drawing>
      </w:r>
    </w:p>
    <w:p w14:paraId="10887047" w14:textId="77777777" w:rsidR="001019A0" w:rsidRDefault="001019A0" w:rsidP="001019A0">
      <w:pPr>
        <w:rPr>
          <w:lang w:eastAsia="zh-CN"/>
        </w:rPr>
      </w:pPr>
    </w:p>
    <w:p w14:paraId="5D481CFF" w14:textId="77777777" w:rsidR="001019A0" w:rsidRDefault="001019A0" w:rsidP="001019A0">
      <w:pPr>
        <w:pStyle w:val="ListParagraph"/>
        <w:numPr>
          <w:ilvl w:val="0"/>
          <w:numId w:val="31"/>
        </w:numPr>
        <w:rPr>
          <w:lang w:eastAsia="zh-CN"/>
        </w:rPr>
      </w:pPr>
      <w:r>
        <w:rPr>
          <w:lang w:eastAsia="zh-CN"/>
        </w:rPr>
        <w:t>Click “Food Data” tab. Click New to add new food.</w:t>
      </w:r>
    </w:p>
    <w:p w14:paraId="328D4E3C" w14:textId="77777777" w:rsidR="001019A0" w:rsidRDefault="001019A0" w:rsidP="001019A0">
      <w:pPr>
        <w:rPr>
          <w:lang w:eastAsia="zh-CN"/>
        </w:rPr>
      </w:pPr>
    </w:p>
    <w:p w14:paraId="71FF2757" w14:textId="77777777" w:rsidR="001019A0" w:rsidRDefault="001019A0" w:rsidP="001019A0">
      <w:pPr>
        <w:jc w:val="center"/>
        <w:rPr>
          <w:lang w:eastAsia="zh-CN"/>
        </w:rPr>
      </w:pPr>
      <w:r>
        <w:rPr>
          <w:noProof/>
        </w:rPr>
        <w:drawing>
          <wp:inline distT="0" distB="0" distL="0" distR="0" wp14:anchorId="2D94A7F8" wp14:editId="3AFC8EF0">
            <wp:extent cx="5608066" cy="33432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b="4620"/>
                    <a:stretch/>
                  </pic:blipFill>
                  <pic:spPr bwMode="auto">
                    <a:xfrm>
                      <a:off x="0" y="0"/>
                      <a:ext cx="5612130" cy="3345698"/>
                    </a:xfrm>
                    <a:prstGeom prst="rect">
                      <a:avLst/>
                    </a:prstGeom>
                    <a:ln>
                      <a:noFill/>
                    </a:ln>
                    <a:extLst>
                      <a:ext uri="{53640926-AAD7-44D8-BBD7-CCE9431645EC}">
                        <a14:shadowObscured xmlns:a14="http://schemas.microsoft.com/office/drawing/2010/main"/>
                      </a:ext>
                    </a:extLst>
                  </pic:spPr>
                </pic:pic>
              </a:graphicData>
            </a:graphic>
          </wp:inline>
        </w:drawing>
      </w:r>
    </w:p>
    <w:p w14:paraId="649522C0" w14:textId="77777777" w:rsidR="001019A0" w:rsidRDefault="001019A0" w:rsidP="001019A0">
      <w:pPr>
        <w:jc w:val="center"/>
        <w:rPr>
          <w:lang w:eastAsia="zh-CN"/>
        </w:rPr>
      </w:pPr>
    </w:p>
    <w:p w14:paraId="4862FA30" w14:textId="77777777" w:rsidR="001019A0" w:rsidRDefault="001019A0" w:rsidP="001019A0">
      <w:pPr>
        <w:jc w:val="center"/>
        <w:rPr>
          <w:lang w:eastAsia="zh-CN"/>
        </w:rPr>
      </w:pPr>
      <w:r>
        <w:rPr>
          <w:noProof/>
        </w:rPr>
        <w:lastRenderedPageBreak/>
        <w:drawing>
          <wp:inline distT="0" distB="0" distL="0" distR="0" wp14:anchorId="06046FB9" wp14:editId="733EBA36">
            <wp:extent cx="5608066" cy="334327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b="4620"/>
                    <a:stretch/>
                  </pic:blipFill>
                  <pic:spPr bwMode="auto">
                    <a:xfrm>
                      <a:off x="0" y="0"/>
                      <a:ext cx="5612130" cy="3345698"/>
                    </a:xfrm>
                    <a:prstGeom prst="rect">
                      <a:avLst/>
                    </a:prstGeom>
                    <a:ln>
                      <a:noFill/>
                    </a:ln>
                    <a:extLst>
                      <a:ext uri="{53640926-AAD7-44D8-BBD7-CCE9431645EC}">
                        <a14:shadowObscured xmlns:a14="http://schemas.microsoft.com/office/drawing/2010/main"/>
                      </a:ext>
                    </a:extLst>
                  </pic:spPr>
                </pic:pic>
              </a:graphicData>
            </a:graphic>
          </wp:inline>
        </w:drawing>
      </w:r>
    </w:p>
    <w:p w14:paraId="1824E67F" w14:textId="77777777" w:rsidR="001019A0" w:rsidRDefault="001019A0" w:rsidP="001019A0">
      <w:pPr>
        <w:jc w:val="center"/>
        <w:rPr>
          <w:lang w:eastAsia="zh-CN"/>
        </w:rPr>
      </w:pPr>
    </w:p>
    <w:p w14:paraId="5AAB4E8E" w14:textId="77777777" w:rsidR="001019A0" w:rsidRDefault="001019A0" w:rsidP="001019A0">
      <w:pPr>
        <w:pStyle w:val="ListParagraph"/>
        <w:rPr>
          <w:lang w:eastAsia="zh-CN"/>
        </w:rPr>
      </w:pPr>
    </w:p>
    <w:p w14:paraId="78F1952B" w14:textId="77777777" w:rsidR="001019A0" w:rsidRDefault="001019A0" w:rsidP="001019A0">
      <w:pPr>
        <w:pStyle w:val="ListParagraph"/>
        <w:numPr>
          <w:ilvl w:val="0"/>
          <w:numId w:val="31"/>
        </w:numPr>
        <w:rPr>
          <w:lang w:eastAsia="zh-CN"/>
        </w:rPr>
      </w:pPr>
      <w:r>
        <w:rPr>
          <w:lang w:eastAsia="zh-CN"/>
        </w:rPr>
        <w:t xml:space="preserve">Click “Import” tab to load CSV files. Instructions can be found in “Instructions Tab” </w:t>
      </w:r>
    </w:p>
    <w:p w14:paraId="66F48EED" w14:textId="77777777" w:rsidR="001019A0" w:rsidRDefault="001019A0" w:rsidP="001019A0">
      <w:pPr>
        <w:rPr>
          <w:lang w:eastAsia="zh-CN"/>
        </w:rPr>
      </w:pPr>
    </w:p>
    <w:p w14:paraId="4F1C0120" w14:textId="77777777" w:rsidR="001019A0" w:rsidRDefault="003777A9" w:rsidP="001019A0">
      <w:pPr>
        <w:jc w:val="center"/>
        <w:rPr>
          <w:lang w:eastAsia="zh-CN"/>
        </w:rPr>
      </w:pPr>
      <w:r>
        <w:rPr>
          <w:noProof/>
        </w:rPr>
        <w:drawing>
          <wp:inline distT="0" distB="0" distL="0" distR="0" wp14:anchorId="487A97B0" wp14:editId="221A0E56">
            <wp:extent cx="5184475" cy="3981411"/>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8063" cy="3984167"/>
                    </a:xfrm>
                    <a:prstGeom prst="rect">
                      <a:avLst/>
                    </a:prstGeom>
                  </pic:spPr>
                </pic:pic>
              </a:graphicData>
            </a:graphic>
          </wp:inline>
        </w:drawing>
      </w:r>
    </w:p>
    <w:p w14:paraId="0063F91A" w14:textId="77777777" w:rsidR="001019A0" w:rsidRDefault="001019A0" w:rsidP="001019A0">
      <w:pPr>
        <w:pStyle w:val="ListParagraph"/>
        <w:rPr>
          <w:lang w:eastAsia="zh-CN"/>
        </w:rPr>
      </w:pPr>
    </w:p>
    <w:p w14:paraId="16581112" w14:textId="77777777" w:rsidR="001019A0" w:rsidRDefault="001019A0" w:rsidP="001019A0">
      <w:pPr>
        <w:pStyle w:val="ListParagraph"/>
        <w:numPr>
          <w:ilvl w:val="0"/>
          <w:numId w:val="31"/>
        </w:numPr>
        <w:rPr>
          <w:lang w:eastAsia="zh-CN"/>
        </w:rPr>
      </w:pPr>
      <w:r>
        <w:rPr>
          <w:lang w:eastAsia="zh-CN"/>
        </w:rPr>
        <w:t xml:space="preserve">Click “Reports” tab to generate reports. Select users or all </w:t>
      </w:r>
      <w:r w:rsidR="004E707A">
        <w:rPr>
          <w:lang w:eastAsia="zh-CN"/>
        </w:rPr>
        <w:t>users’</w:t>
      </w:r>
      <w:r>
        <w:rPr>
          <w:lang w:eastAsia="zh-CN"/>
        </w:rPr>
        <w:t xml:space="preserve"> option. </w:t>
      </w:r>
    </w:p>
    <w:p w14:paraId="4B93A2FA" w14:textId="77777777" w:rsidR="001019A0" w:rsidRDefault="001019A0" w:rsidP="001019A0">
      <w:pPr>
        <w:rPr>
          <w:lang w:eastAsia="zh-CN"/>
        </w:rPr>
      </w:pPr>
    </w:p>
    <w:p w14:paraId="79E024F1" w14:textId="77777777" w:rsidR="004E707A" w:rsidRPr="001918FC" w:rsidRDefault="004E707A" w:rsidP="004E707A">
      <w:pPr>
        <w:jc w:val="center"/>
        <w:rPr>
          <w:lang w:eastAsia="zh-CN"/>
        </w:rPr>
      </w:pPr>
      <w:r>
        <w:rPr>
          <w:noProof/>
        </w:rPr>
        <w:drawing>
          <wp:inline distT="0" distB="0" distL="0" distR="0" wp14:anchorId="5CA4B316" wp14:editId="35773586">
            <wp:extent cx="5608066" cy="33432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b="4620"/>
                    <a:stretch/>
                  </pic:blipFill>
                  <pic:spPr bwMode="auto">
                    <a:xfrm>
                      <a:off x="0" y="0"/>
                      <a:ext cx="5612130" cy="3345698"/>
                    </a:xfrm>
                    <a:prstGeom prst="rect">
                      <a:avLst/>
                    </a:prstGeom>
                    <a:ln>
                      <a:noFill/>
                    </a:ln>
                    <a:extLst>
                      <a:ext uri="{53640926-AAD7-44D8-BBD7-CCE9431645EC}">
                        <a14:shadowObscured xmlns:a14="http://schemas.microsoft.com/office/drawing/2010/main"/>
                      </a:ext>
                    </a:extLst>
                  </pic:spPr>
                </pic:pic>
              </a:graphicData>
            </a:graphic>
          </wp:inline>
        </w:drawing>
      </w:r>
    </w:p>
    <w:sectPr w:rsidR="004E707A" w:rsidRPr="001918FC" w:rsidSect="0099154B">
      <w:headerReference w:type="default" r:id="rId17"/>
      <w:footerReference w:type="default" r:id="rId18"/>
      <w:pgSz w:w="12240" w:h="15840"/>
      <w:pgMar w:top="1440" w:right="1134" w:bottom="1440"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D7A898" w14:textId="77777777" w:rsidR="002005A5" w:rsidRDefault="002005A5">
      <w:r>
        <w:separator/>
      </w:r>
    </w:p>
  </w:endnote>
  <w:endnote w:type="continuationSeparator" w:id="0">
    <w:p w14:paraId="21B470F3" w14:textId="77777777" w:rsidR="002005A5" w:rsidRDefault="00200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W w:w="93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652"/>
      <w:gridCol w:w="3162"/>
      <w:gridCol w:w="2514"/>
    </w:tblGrid>
    <w:tr w:rsidR="0099154B" w:rsidRPr="006F4768" w14:paraId="047F97B0" w14:textId="77777777">
      <w:tc>
        <w:tcPr>
          <w:tcW w:w="3652" w:type="dxa"/>
          <w:tcBorders>
            <w:top w:val="nil"/>
            <w:left w:val="nil"/>
            <w:bottom w:val="nil"/>
            <w:right w:val="nil"/>
          </w:tcBorders>
        </w:tcPr>
        <w:p w14:paraId="1374C7A6" w14:textId="77777777" w:rsidR="0099154B" w:rsidRPr="006F4768" w:rsidRDefault="0099154B">
          <w:pPr>
            <w:ind w:right="72"/>
          </w:pPr>
          <w:r>
            <w:t>Architecture and Deployment Guide</w:t>
          </w:r>
        </w:p>
      </w:tc>
      <w:tc>
        <w:tcPr>
          <w:tcW w:w="3162" w:type="dxa"/>
          <w:tcBorders>
            <w:top w:val="nil"/>
            <w:left w:val="nil"/>
            <w:bottom w:val="nil"/>
            <w:right w:val="nil"/>
          </w:tcBorders>
        </w:tcPr>
        <w:p w14:paraId="021BF63D" w14:textId="77777777" w:rsidR="0099154B" w:rsidRPr="006F4768" w:rsidRDefault="0099154B" w:rsidP="003C6329">
          <w:pPr>
            <w:jc w:val="center"/>
          </w:pPr>
          <w:r w:rsidRPr="006F4768">
            <w:sym w:font="Symbol" w:char="F0D3"/>
          </w:r>
          <w:r>
            <w:t>TopCoder, Inc. 2015</w:t>
          </w:r>
        </w:p>
      </w:tc>
      <w:tc>
        <w:tcPr>
          <w:tcW w:w="2514" w:type="dxa"/>
          <w:tcBorders>
            <w:top w:val="nil"/>
            <w:left w:val="nil"/>
            <w:bottom w:val="nil"/>
            <w:right w:val="nil"/>
          </w:tcBorders>
        </w:tcPr>
        <w:p w14:paraId="05C227DA" w14:textId="77777777" w:rsidR="0099154B" w:rsidRPr="006F4768" w:rsidRDefault="0099154B">
          <w:pPr>
            <w:jc w:val="right"/>
          </w:pPr>
          <w:r w:rsidRPr="006F4768">
            <w:t xml:space="preserve">Page </w:t>
          </w:r>
          <w:r w:rsidRPr="006F4768">
            <w:rPr>
              <w:rStyle w:val="PageNumber"/>
            </w:rPr>
            <w:fldChar w:fldCharType="begin"/>
          </w:r>
          <w:r w:rsidRPr="006F4768">
            <w:rPr>
              <w:rStyle w:val="PageNumber"/>
            </w:rPr>
            <w:instrText xml:space="preserve"> PAGE </w:instrText>
          </w:r>
          <w:r w:rsidRPr="006F4768">
            <w:rPr>
              <w:rStyle w:val="PageNumber"/>
            </w:rPr>
            <w:fldChar w:fldCharType="separate"/>
          </w:r>
          <w:r w:rsidR="00E96E48">
            <w:rPr>
              <w:rStyle w:val="PageNumber"/>
              <w:noProof/>
            </w:rPr>
            <w:t>1</w:t>
          </w:r>
          <w:r w:rsidRPr="006F4768">
            <w:rPr>
              <w:rStyle w:val="PageNumber"/>
            </w:rPr>
            <w:fldChar w:fldCharType="end"/>
          </w:r>
          <w:r w:rsidRPr="006F4768">
            <w:rPr>
              <w:rStyle w:val="PageNumber"/>
            </w:rPr>
            <w:t xml:space="preserve"> of </w:t>
          </w:r>
          <w:r w:rsidRPr="006F4768">
            <w:rPr>
              <w:rStyle w:val="PageNumber"/>
            </w:rPr>
            <w:fldChar w:fldCharType="begin"/>
          </w:r>
          <w:r w:rsidRPr="006F4768">
            <w:rPr>
              <w:rStyle w:val="PageNumber"/>
            </w:rPr>
            <w:instrText xml:space="preserve"> NUMPAGES </w:instrText>
          </w:r>
          <w:r w:rsidRPr="006F4768">
            <w:rPr>
              <w:rStyle w:val="PageNumber"/>
            </w:rPr>
            <w:fldChar w:fldCharType="separate"/>
          </w:r>
          <w:r w:rsidR="00E96E48">
            <w:rPr>
              <w:rStyle w:val="PageNumber"/>
              <w:noProof/>
            </w:rPr>
            <w:t>12</w:t>
          </w:r>
          <w:r w:rsidRPr="006F4768">
            <w:rPr>
              <w:rStyle w:val="PageNumber"/>
            </w:rPr>
            <w:fldChar w:fldCharType="end"/>
          </w:r>
        </w:p>
      </w:tc>
    </w:tr>
  </w:tbl>
  <w:p w14:paraId="2DEAFBF8" w14:textId="77777777" w:rsidR="0099154B" w:rsidRDefault="0099154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369F03" w14:textId="77777777" w:rsidR="002005A5" w:rsidRDefault="002005A5">
      <w:r>
        <w:separator/>
      </w:r>
    </w:p>
  </w:footnote>
  <w:footnote w:type="continuationSeparator" w:id="0">
    <w:p w14:paraId="468A7B08" w14:textId="77777777" w:rsidR="002005A5" w:rsidRDefault="002005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7E9FF44" w14:textId="77777777" w:rsidR="0099154B" w:rsidRPr="00C46409" w:rsidRDefault="002005A5" w:rsidP="00C46409">
    <w:pPr>
      <w:pStyle w:val="Header"/>
      <w:tabs>
        <w:tab w:val="clear" w:pos="8640"/>
        <w:tab w:val="left" w:pos="5730"/>
        <w:tab w:val="left" w:pos="5805"/>
        <w:tab w:val="right" w:pos="9360"/>
      </w:tabs>
      <w:rPr>
        <w:i/>
        <w:iCs/>
        <w:color w:val="808080"/>
        <w:sz w:val="32"/>
        <w:szCs w:val="32"/>
      </w:rPr>
    </w:pPr>
    <w:r>
      <w:rPr>
        <w:noProof/>
        <w:lang w:val="pt-BR" w:eastAsia="pt-BR"/>
      </w:rPr>
      <w:pict w14:anchorId="43F03A54">
        <v:line id="Line_x0020_2" o:spid="_x0000_s2048" style="position:absolute;z-index:251657728;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2.5pt,24pt" to="337.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" strokecolor="#969696">
          <w10:anchorlock/>
        </v:line>
      </w:pict>
    </w:r>
    <w:r w:rsidR="0099154B">
      <w:rPr>
        <w:b/>
        <w:bCs/>
        <w:i/>
        <w:iCs/>
        <w:color w:val="808080"/>
        <w:sz w:val="32"/>
        <w:szCs w:val="32"/>
      </w:rPr>
      <w:t>Architecture and Deployment Guide</w:t>
    </w:r>
    <w:r w:rsidR="0099154B">
      <w:rPr>
        <w:b/>
        <w:bCs/>
        <w:i/>
        <w:iCs/>
        <w:color w:val="808080"/>
        <w:sz w:val="32"/>
        <w:szCs w:val="32"/>
      </w:rPr>
      <w:tab/>
      <w:t xml:space="preserve">             </w:t>
    </w:r>
    <w:r w:rsidR="0099154B">
      <w:rPr>
        <w:b/>
        <w:bCs/>
        <w:i/>
        <w:iCs/>
        <w:color w:val="808080"/>
        <w:sz w:val="32"/>
        <w:szCs w:val="32"/>
      </w:rPr>
      <w:tab/>
    </w:r>
    <w:r w:rsidR="0099154B">
      <w:rPr>
        <w:noProof/>
      </w:rPr>
      <w:drawing>
        <wp:inline distT="0" distB="0" distL="0" distR="0" wp14:anchorId="71FA9156" wp14:editId="34A694DE">
          <wp:extent cx="1562100" cy="219075"/>
          <wp:effectExtent l="0" t="0" r="0" b="9525"/>
          <wp:docPr id="1" name="Imagem 1" descr="topcode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coder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2100" cy="21907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7FAC72F8"/>
    <w:lvl w:ilvl="0">
      <w:start w:val="1"/>
      <w:numFmt w:val="decimal"/>
      <w:lvlText w:val="%1."/>
      <w:lvlJc w:val="left"/>
      <w:pPr>
        <w:tabs>
          <w:tab w:val="num" w:pos="36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0"/>
        </w:tabs>
      </w:pPr>
      <w:rPr>
        <w:rFonts w:hint="default"/>
      </w:rPr>
    </w:lvl>
    <w:lvl w:ilvl="4">
      <w:start w:val="1"/>
      <w:numFmt w:val="decimal"/>
      <w:lvlText w:val="%1.%2.%3.%4.%5"/>
      <w:lvlJc w:val="left"/>
      <w:pPr>
        <w:tabs>
          <w:tab w:val="num" w:pos="0"/>
        </w:tabs>
      </w:pPr>
      <w:rPr>
        <w:rFonts w:hint="default"/>
      </w:rPr>
    </w:lvl>
    <w:lvl w:ilvl="5">
      <w:start w:val="1"/>
      <w:numFmt w:val="decimal"/>
      <w:lvlText w:val="%1.%2.%3.%4.%5.%6"/>
      <w:lvlJc w:val="left"/>
      <w:pPr>
        <w:tabs>
          <w:tab w:val="num" w:pos="0"/>
        </w:tabs>
      </w:pPr>
      <w:rPr>
        <w:rFonts w:hint="default"/>
      </w:rPr>
    </w:lvl>
    <w:lvl w:ilvl="6">
      <w:start w:val="1"/>
      <w:numFmt w:val="decimal"/>
      <w:lvlText w:val="%1.%2.%3.%4.%5.%6.%7"/>
      <w:lvlJc w:val="left"/>
      <w:pPr>
        <w:tabs>
          <w:tab w:val="num" w:pos="0"/>
        </w:tabs>
      </w:pPr>
      <w:rPr>
        <w:rFonts w:hint="default"/>
      </w:rPr>
    </w:lvl>
    <w:lvl w:ilvl="7">
      <w:start w:val="1"/>
      <w:numFmt w:val="decimal"/>
      <w:lvlText w:val="%1.%2.%3.%4.%5.%6.%7.%8"/>
      <w:lvlJc w:val="left"/>
      <w:pPr>
        <w:tabs>
          <w:tab w:val="num" w:pos="0"/>
        </w:tabs>
      </w:pPr>
      <w:rPr>
        <w:rFonts w:hint="default"/>
      </w:rPr>
    </w:lvl>
    <w:lvl w:ilvl="8">
      <w:start w:val="1"/>
      <w:numFmt w:val="decimal"/>
      <w:lvlText w:val="%1.%2.%3.%4.%5.%6.%7.%8.%9"/>
      <w:lvlJc w:val="left"/>
      <w:pPr>
        <w:tabs>
          <w:tab w:val="num" w:pos="0"/>
        </w:tabs>
      </w:pPr>
      <w:rPr>
        <w:rFonts w:hint="default"/>
      </w:rPr>
    </w:lvl>
  </w:abstractNum>
  <w:abstractNum w:abstractNumId="1">
    <w:nsid w:val="00160487"/>
    <w:multiLevelType w:val="hybridMultilevel"/>
    <w:tmpl w:val="242C2DB4"/>
    <w:lvl w:ilvl="0" w:tplc="0409000F">
      <w:start w:val="1"/>
      <w:numFmt w:val="decimal"/>
      <w:lvlText w:val="%1."/>
      <w:lvlJc w:val="left"/>
      <w:pPr>
        <w:ind w:left="1353" w:hanging="360"/>
      </w:pPr>
      <w:rPr>
        <w:rFonts w:hint="default"/>
      </w:rPr>
    </w:lvl>
    <w:lvl w:ilvl="1" w:tplc="04090003">
      <w:start w:val="1"/>
      <w:numFmt w:val="bullet"/>
      <w:lvlText w:val="o"/>
      <w:lvlJc w:val="left"/>
      <w:pPr>
        <w:ind w:left="1789" w:hanging="360"/>
      </w:pPr>
      <w:rPr>
        <w:rFonts w:ascii="Courier New" w:hAnsi="Courier New" w:cs="Symbol" w:hint="default"/>
      </w:rPr>
    </w:lvl>
    <w:lvl w:ilvl="2" w:tplc="04090001">
      <w:start w:val="1"/>
      <w:numFmt w:val="bullet"/>
      <w:lvlText w:val=""/>
      <w:lvlJc w:val="left"/>
      <w:pPr>
        <w:ind w:left="2509" w:hanging="360"/>
      </w:pPr>
      <w:rPr>
        <w:rFonts w:ascii="Symbol" w:hAnsi="Symbol"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Symbol"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Symbol" w:hint="default"/>
      </w:rPr>
    </w:lvl>
    <w:lvl w:ilvl="8" w:tplc="04090005" w:tentative="1">
      <w:start w:val="1"/>
      <w:numFmt w:val="bullet"/>
      <w:lvlText w:val=""/>
      <w:lvlJc w:val="left"/>
      <w:pPr>
        <w:ind w:left="6829" w:hanging="360"/>
      </w:pPr>
      <w:rPr>
        <w:rFonts w:ascii="Wingdings" w:hAnsi="Wingdings" w:hint="default"/>
      </w:rPr>
    </w:lvl>
  </w:abstractNum>
  <w:abstractNum w:abstractNumId="2">
    <w:nsid w:val="02743881"/>
    <w:multiLevelType w:val="hybridMultilevel"/>
    <w:tmpl w:val="D8C219C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Symbo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Symbo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BA43442"/>
    <w:multiLevelType w:val="hybridMultilevel"/>
    <w:tmpl w:val="8DA464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DB879C0"/>
    <w:multiLevelType w:val="hybridMultilevel"/>
    <w:tmpl w:val="1FAC6F5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A8D4166"/>
    <w:multiLevelType w:val="hybridMultilevel"/>
    <w:tmpl w:val="5B402132"/>
    <w:lvl w:ilvl="0" w:tplc="BC8253CA">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F">
      <w:start w:val="1"/>
      <w:numFmt w:val="decimal"/>
      <w:lvlText w:val="%3."/>
      <w:lvlJc w:val="left"/>
      <w:pPr>
        <w:tabs>
          <w:tab w:val="num" w:pos="2520"/>
        </w:tabs>
        <w:ind w:left="2520" w:hanging="360"/>
      </w:pPr>
      <w:rPr>
        <w:rFonts w:cs="Times New Roman" w:hint="default"/>
      </w:rPr>
    </w:lvl>
    <w:lvl w:ilvl="3" w:tplc="DB029E10">
      <w:start w:val="1"/>
      <w:numFmt w:val="decimal"/>
      <w:lvlText w:val="%4"/>
      <w:lvlJc w:val="left"/>
      <w:pPr>
        <w:ind w:left="3240" w:hanging="360"/>
      </w:pPr>
      <w:rPr>
        <w:rFonts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209B16EA"/>
    <w:multiLevelType w:val="hybridMultilevel"/>
    <w:tmpl w:val="7E364C92"/>
    <w:lvl w:ilvl="0" w:tplc="10BEBAF8">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nsid w:val="239C60C1"/>
    <w:multiLevelType w:val="hybridMultilevel"/>
    <w:tmpl w:val="A1608290"/>
    <w:lvl w:ilvl="0" w:tplc="04090001">
      <w:start w:val="1"/>
      <w:numFmt w:val="bullet"/>
      <w:lvlText w:val=""/>
      <w:lvlJc w:val="left"/>
      <w:pPr>
        <w:ind w:left="1140" w:hanging="420"/>
      </w:pPr>
      <w:rPr>
        <w:rFonts w:ascii="Symbol" w:hAnsi="Symbol"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nsid w:val="2BCF632C"/>
    <w:multiLevelType w:val="hybridMultilevel"/>
    <w:tmpl w:val="B928E34A"/>
    <w:lvl w:ilvl="0" w:tplc="0409000F">
      <w:start w:val="1"/>
      <w:numFmt w:val="decimal"/>
      <w:lvlText w:val="%1."/>
      <w:lvlJc w:val="left"/>
      <w:pPr>
        <w:ind w:left="1485" w:hanging="360"/>
      </w:p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9">
    <w:nsid w:val="2F06297F"/>
    <w:multiLevelType w:val="hybridMultilevel"/>
    <w:tmpl w:val="429002E0"/>
    <w:lvl w:ilvl="0" w:tplc="3F74B826">
      <w:start w:val="1"/>
      <w:numFmt w:val="lowerLetter"/>
      <w:lvlText w:val="%1)"/>
      <w:lvlJc w:val="left"/>
      <w:pPr>
        <w:ind w:left="1069" w:hanging="360"/>
      </w:pPr>
      <w:rPr>
        <w:rFonts w:hint="default"/>
      </w:rPr>
    </w:lvl>
    <w:lvl w:ilvl="1" w:tplc="04160019">
      <w:start w:val="1"/>
      <w:numFmt w:val="lowerLetter"/>
      <w:lvlText w:val="%2."/>
      <w:lvlJc w:val="left"/>
      <w:pPr>
        <w:ind w:left="1789" w:hanging="360"/>
      </w:pPr>
    </w:lvl>
    <w:lvl w:ilvl="2" w:tplc="0416001B">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nsid w:val="346D7945"/>
    <w:multiLevelType w:val="hybridMultilevel"/>
    <w:tmpl w:val="454E2F4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361B585B"/>
    <w:multiLevelType w:val="hybridMultilevel"/>
    <w:tmpl w:val="CFCA1C3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360" w:hanging="360"/>
      </w:pPr>
      <w:rPr>
        <w:rFonts w:ascii="Courier New" w:hAnsi="Courier New" w:cs="Symbol" w:hint="default"/>
      </w:rPr>
    </w:lvl>
    <w:lvl w:ilvl="2" w:tplc="04090005">
      <w:start w:val="1"/>
      <w:numFmt w:val="bullet"/>
      <w:lvlText w:val=""/>
      <w:lvlJc w:val="left"/>
      <w:pPr>
        <w:ind w:left="360" w:hanging="360"/>
      </w:pPr>
      <w:rPr>
        <w:rFonts w:ascii="Wingdings" w:hAnsi="Wingdings" w:hint="default"/>
      </w:rPr>
    </w:lvl>
    <w:lvl w:ilvl="3" w:tplc="04090003">
      <w:start w:val="1"/>
      <w:numFmt w:val="bullet"/>
      <w:lvlText w:val="o"/>
      <w:lvlJc w:val="left"/>
      <w:pPr>
        <w:ind w:left="1080" w:hanging="360"/>
      </w:pPr>
      <w:rPr>
        <w:rFonts w:ascii="Courier New" w:hAnsi="Courier New" w:cs="Symbol" w:hint="default"/>
      </w:rPr>
    </w:lvl>
    <w:lvl w:ilvl="4" w:tplc="04090003" w:tentative="1">
      <w:start w:val="1"/>
      <w:numFmt w:val="bullet"/>
      <w:lvlText w:val="o"/>
      <w:lvlJc w:val="left"/>
      <w:pPr>
        <w:ind w:left="1800" w:hanging="360"/>
      </w:pPr>
      <w:rPr>
        <w:rFonts w:ascii="Courier New" w:hAnsi="Courier New" w:cs="Symbol"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Symbol" w:hint="default"/>
      </w:rPr>
    </w:lvl>
    <w:lvl w:ilvl="8" w:tplc="04090005" w:tentative="1">
      <w:start w:val="1"/>
      <w:numFmt w:val="bullet"/>
      <w:lvlText w:val=""/>
      <w:lvlJc w:val="left"/>
      <w:pPr>
        <w:ind w:left="4680" w:hanging="360"/>
      </w:pPr>
      <w:rPr>
        <w:rFonts w:ascii="Wingdings" w:hAnsi="Wingdings" w:hint="default"/>
      </w:rPr>
    </w:lvl>
  </w:abstractNum>
  <w:abstractNum w:abstractNumId="12">
    <w:nsid w:val="402B7DB7"/>
    <w:multiLevelType w:val="hybridMultilevel"/>
    <w:tmpl w:val="55644C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1FB6B7F"/>
    <w:multiLevelType w:val="hybridMultilevel"/>
    <w:tmpl w:val="7D70C3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54F189E"/>
    <w:multiLevelType w:val="hybridMultilevel"/>
    <w:tmpl w:val="58E00D1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4551075F"/>
    <w:multiLevelType w:val="hybridMultilevel"/>
    <w:tmpl w:val="D630ACD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Symbo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Symbo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4D563460"/>
    <w:multiLevelType w:val="hybridMultilevel"/>
    <w:tmpl w:val="B85E7CE4"/>
    <w:lvl w:ilvl="0" w:tplc="CF4E836E">
      <w:start w:val="1"/>
      <w:numFmt w:val="bullet"/>
      <w:lvlText w:val=""/>
      <w:lvlJc w:val="left"/>
      <w:pPr>
        <w:ind w:left="1080" w:hanging="360"/>
      </w:pPr>
      <w:rPr>
        <w:rFonts w:ascii="Wingdings" w:eastAsia="SimSun" w:hAnsi="Wingdings" w:cs="Courier New" w:hint="default"/>
      </w:rPr>
    </w:lvl>
    <w:lvl w:ilvl="1" w:tplc="04160003" w:tentative="1">
      <w:start w:val="1"/>
      <w:numFmt w:val="bullet"/>
      <w:lvlText w:val="o"/>
      <w:lvlJc w:val="left"/>
      <w:pPr>
        <w:ind w:left="1800" w:hanging="360"/>
      </w:pPr>
      <w:rPr>
        <w:rFonts w:ascii="Courier New" w:hAnsi="Courier New" w:cs="Symbol"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Symbol"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Symbol" w:hint="default"/>
      </w:rPr>
    </w:lvl>
    <w:lvl w:ilvl="8" w:tplc="04160005" w:tentative="1">
      <w:start w:val="1"/>
      <w:numFmt w:val="bullet"/>
      <w:lvlText w:val=""/>
      <w:lvlJc w:val="left"/>
      <w:pPr>
        <w:ind w:left="6840" w:hanging="360"/>
      </w:pPr>
      <w:rPr>
        <w:rFonts w:ascii="Wingdings" w:hAnsi="Wingdings" w:hint="default"/>
      </w:rPr>
    </w:lvl>
  </w:abstractNum>
  <w:abstractNum w:abstractNumId="17">
    <w:nsid w:val="4E926B54"/>
    <w:multiLevelType w:val="hybridMultilevel"/>
    <w:tmpl w:val="791C95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2A42423"/>
    <w:multiLevelType w:val="hybridMultilevel"/>
    <w:tmpl w:val="0BDC48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2C5172C"/>
    <w:multiLevelType w:val="hybridMultilevel"/>
    <w:tmpl w:val="816697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360" w:hanging="360"/>
      </w:pPr>
      <w:rPr>
        <w:rFonts w:ascii="Courier New" w:hAnsi="Courier New" w:cs="Symbol"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Symbol"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Symbol" w:hint="default"/>
      </w:rPr>
    </w:lvl>
    <w:lvl w:ilvl="8" w:tplc="04090005" w:tentative="1">
      <w:start w:val="1"/>
      <w:numFmt w:val="bullet"/>
      <w:lvlText w:val=""/>
      <w:lvlJc w:val="left"/>
      <w:pPr>
        <w:ind w:left="4680" w:hanging="360"/>
      </w:pPr>
      <w:rPr>
        <w:rFonts w:ascii="Wingdings" w:hAnsi="Wingdings" w:hint="default"/>
      </w:rPr>
    </w:lvl>
  </w:abstractNum>
  <w:abstractNum w:abstractNumId="20">
    <w:nsid w:val="54725C77"/>
    <w:multiLevelType w:val="hybridMultilevel"/>
    <w:tmpl w:val="04269CC2"/>
    <w:lvl w:ilvl="0" w:tplc="04090003">
      <w:start w:val="1"/>
      <w:numFmt w:val="bullet"/>
      <w:lvlText w:val="o"/>
      <w:lvlJc w:val="left"/>
      <w:pPr>
        <w:ind w:left="1080" w:hanging="360"/>
      </w:pPr>
      <w:rPr>
        <w:rFonts w:ascii="Courier New" w:hAnsi="Courier New" w:cs="Symbol" w:hint="default"/>
      </w:rPr>
    </w:lvl>
    <w:lvl w:ilvl="1" w:tplc="04090003">
      <w:start w:val="1"/>
      <w:numFmt w:val="bullet"/>
      <w:lvlText w:val="o"/>
      <w:lvlJc w:val="left"/>
      <w:pPr>
        <w:ind w:left="1800" w:hanging="360"/>
      </w:pPr>
      <w:rPr>
        <w:rFonts w:ascii="Courier New" w:hAnsi="Courier New" w:cs="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7900ACD"/>
    <w:multiLevelType w:val="hybridMultilevel"/>
    <w:tmpl w:val="FF74CBD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5AC45B57"/>
    <w:multiLevelType w:val="hybridMultilevel"/>
    <w:tmpl w:val="DB4C7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B9059DB"/>
    <w:multiLevelType w:val="hybridMultilevel"/>
    <w:tmpl w:val="BB7AA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EC87B83"/>
    <w:multiLevelType w:val="hybridMultilevel"/>
    <w:tmpl w:val="2F2292E4"/>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Symbol"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Symbol"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Symbol"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5">
    <w:nsid w:val="5F712CA2"/>
    <w:multiLevelType w:val="hybridMultilevel"/>
    <w:tmpl w:val="7A72EC10"/>
    <w:lvl w:ilvl="0" w:tplc="04190001">
      <w:start w:val="1"/>
      <w:numFmt w:val="bullet"/>
      <w:lvlText w:val=""/>
      <w:lvlJc w:val="left"/>
      <w:pPr>
        <w:ind w:left="1140" w:hanging="420"/>
      </w:pPr>
      <w:rPr>
        <w:rFonts w:ascii="Symbol" w:hAnsi="Symbol" w:hint="default"/>
      </w:rPr>
    </w:lvl>
    <w:lvl w:ilvl="1" w:tplc="04090003">
      <w:start w:val="1"/>
      <w:numFmt w:val="bullet"/>
      <w:lvlText w:val=""/>
      <w:lvlJc w:val="left"/>
      <w:pPr>
        <w:ind w:left="1560" w:hanging="420"/>
      </w:pPr>
      <w:rPr>
        <w:rFonts w:ascii="Wingdings" w:hAnsi="Wingdings" w:hint="default"/>
      </w:rPr>
    </w:lvl>
    <w:lvl w:ilvl="2" w:tplc="04090005">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6">
    <w:nsid w:val="62CA33B7"/>
    <w:multiLevelType w:val="hybridMultilevel"/>
    <w:tmpl w:val="3356DED8"/>
    <w:lvl w:ilvl="0" w:tplc="3A20289C">
      <w:start w:val="1"/>
      <w:numFmt w:val="bullet"/>
      <w:lvlText w:val="-"/>
      <w:lvlJc w:val="left"/>
      <w:pPr>
        <w:ind w:left="1800" w:hanging="360"/>
      </w:pPr>
      <w:rPr>
        <w:rFonts w:ascii="Arial" w:eastAsia="SimSun" w:hAnsi="Arial" w:cs="Courier New" w:hint="default"/>
      </w:rPr>
    </w:lvl>
    <w:lvl w:ilvl="1" w:tplc="04160003" w:tentative="1">
      <w:start w:val="1"/>
      <w:numFmt w:val="bullet"/>
      <w:lvlText w:val="o"/>
      <w:lvlJc w:val="left"/>
      <w:pPr>
        <w:ind w:left="2520" w:hanging="360"/>
      </w:pPr>
      <w:rPr>
        <w:rFonts w:ascii="Courier New" w:hAnsi="Courier New" w:cs="Symbol"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Symbol"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Symbol" w:hint="default"/>
      </w:rPr>
    </w:lvl>
    <w:lvl w:ilvl="8" w:tplc="04160005" w:tentative="1">
      <w:start w:val="1"/>
      <w:numFmt w:val="bullet"/>
      <w:lvlText w:val=""/>
      <w:lvlJc w:val="left"/>
      <w:pPr>
        <w:ind w:left="7560" w:hanging="360"/>
      </w:pPr>
      <w:rPr>
        <w:rFonts w:ascii="Wingdings" w:hAnsi="Wingdings" w:hint="default"/>
      </w:rPr>
    </w:lvl>
  </w:abstractNum>
  <w:abstractNum w:abstractNumId="27">
    <w:nsid w:val="65BF2AA7"/>
    <w:multiLevelType w:val="hybridMultilevel"/>
    <w:tmpl w:val="EAAA3B0A"/>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Symbol"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Symbol"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Symbol"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8">
    <w:nsid w:val="6AC420D3"/>
    <w:multiLevelType w:val="hybridMultilevel"/>
    <w:tmpl w:val="AB28C0C4"/>
    <w:lvl w:ilvl="0" w:tplc="04090001">
      <w:start w:val="1"/>
      <w:numFmt w:val="bullet"/>
      <w:lvlText w:val=""/>
      <w:lvlJc w:val="left"/>
      <w:pPr>
        <w:tabs>
          <w:tab w:val="num" w:pos="1440"/>
        </w:tabs>
        <w:ind w:left="1440" w:hanging="360"/>
      </w:pPr>
      <w:rPr>
        <w:rFonts w:ascii="Symbol" w:hAnsi="Symbol" w:hint="default"/>
      </w:rPr>
    </w:lvl>
    <w:lvl w:ilvl="1" w:tplc="BCB296F8">
      <w:numFmt w:val="bullet"/>
      <w:lvlText w:val="-"/>
      <w:lvlJc w:val="left"/>
      <w:pPr>
        <w:tabs>
          <w:tab w:val="num" w:pos="2160"/>
        </w:tabs>
        <w:ind w:left="2160" w:hanging="360"/>
      </w:pPr>
      <w:rPr>
        <w:rFonts w:ascii="Arial" w:eastAsia="SimSun" w:hAnsi="Arial"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Symbo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Symbo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6C7641C6"/>
    <w:multiLevelType w:val="hybridMultilevel"/>
    <w:tmpl w:val="03982E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DB2603F"/>
    <w:multiLevelType w:val="hybridMultilevel"/>
    <w:tmpl w:val="4E466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25"/>
  </w:num>
  <w:num w:numId="4">
    <w:abstractNumId w:val="27"/>
  </w:num>
  <w:num w:numId="5">
    <w:abstractNumId w:val="28"/>
  </w:num>
  <w:num w:numId="6">
    <w:abstractNumId w:val="19"/>
  </w:num>
  <w:num w:numId="7">
    <w:abstractNumId w:val="18"/>
  </w:num>
  <w:num w:numId="8">
    <w:abstractNumId w:val="12"/>
  </w:num>
  <w:num w:numId="9">
    <w:abstractNumId w:val="11"/>
  </w:num>
  <w:num w:numId="10">
    <w:abstractNumId w:val="3"/>
  </w:num>
  <w:num w:numId="11">
    <w:abstractNumId w:val="13"/>
  </w:num>
  <w:num w:numId="12">
    <w:abstractNumId w:val="8"/>
  </w:num>
  <w:num w:numId="13">
    <w:abstractNumId w:val="5"/>
  </w:num>
  <w:num w:numId="14">
    <w:abstractNumId w:val="6"/>
  </w:num>
  <w:num w:numId="15">
    <w:abstractNumId w:val="21"/>
  </w:num>
  <w:num w:numId="16">
    <w:abstractNumId w:val="10"/>
  </w:num>
  <w:num w:numId="17">
    <w:abstractNumId w:val="15"/>
  </w:num>
  <w:num w:numId="18">
    <w:abstractNumId w:val="30"/>
  </w:num>
  <w:num w:numId="19">
    <w:abstractNumId w:val="2"/>
  </w:num>
  <w:num w:numId="20">
    <w:abstractNumId w:val="14"/>
  </w:num>
  <w:num w:numId="21">
    <w:abstractNumId w:val="22"/>
  </w:num>
  <w:num w:numId="22">
    <w:abstractNumId w:val="17"/>
  </w:num>
  <w:num w:numId="23">
    <w:abstractNumId w:val="4"/>
  </w:num>
  <w:num w:numId="24">
    <w:abstractNumId w:val="1"/>
  </w:num>
  <w:num w:numId="25">
    <w:abstractNumId w:val="29"/>
  </w:num>
  <w:num w:numId="26">
    <w:abstractNumId w:val="20"/>
  </w:num>
  <w:num w:numId="27">
    <w:abstractNumId w:val="23"/>
  </w:num>
  <w:num w:numId="28">
    <w:abstractNumId w:val="24"/>
  </w:num>
  <w:num w:numId="29">
    <w:abstractNumId w:val="26"/>
  </w:num>
  <w:num w:numId="30">
    <w:abstractNumId w:val="9"/>
  </w:num>
  <w:num w:numId="31">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DateAndTime/>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49"/>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9D2EB6"/>
    <w:rsid w:val="00001E6B"/>
    <w:rsid w:val="000024CA"/>
    <w:rsid w:val="00003A88"/>
    <w:rsid w:val="000052F3"/>
    <w:rsid w:val="00006D81"/>
    <w:rsid w:val="00007E1E"/>
    <w:rsid w:val="00010669"/>
    <w:rsid w:val="00010860"/>
    <w:rsid w:val="000108A5"/>
    <w:rsid w:val="000131B5"/>
    <w:rsid w:val="0001380C"/>
    <w:rsid w:val="000149DA"/>
    <w:rsid w:val="000149EC"/>
    <w:rsid w:val="00015BCE"/>
    <w:rsid w:val="0001640A"/>
    <w:rsid w:val="000178A1"/>
    <w:rsid w:val="00020342"/>
    <w:rsid w:val="00021E70"/>
    <w:rsid w:val="00022324"/>
    <w:rsid w:val="00023D8C"/>
    <w:rsid w:val="00026308"/>
    <w:rsid w:val="00026AFA"/>
    <w:rsid w:val="00026F4D"/>
    <w:rsid w:val="00027927"/>
    <w:rsid w:val="00031792"/>
    <w:rsid w:val="00034A9E"/>
    <w:rsid w:val="00035A90"/>
    <w:rsid w:val="00036453"/>
    <w:rsid w:val="00040673"/>
    <w:rsid w:val="00041E10"/>
    <w:rsid w:val="00041FF3"/>
    <w:rsid w:val="000423A4"/>
    <w:rsid w:val="00042B9A"/>
    <w:rsid w:val="000441EC"/>
    <w:rsid w:val="00046ECF"/>
    <w:rsid w:val="000475CE"/>
    <w:rsid w:val="00047A97"/>
    <w:rsid w:val="00047D96"/>
    <w:rsid w:val="000519EE"/>
    <w:rsid w:val="00052CDD"/>
    <w:rsid w:val="00053154"/>
    <w:rsid w:val="00053ED0"/>
    <w:rsid w:val="000540EC"/>
    <w:rsid w:val="00054439"/>
    <w:rsid w:val="00055222"/>
    <w:rsid w:val="000559A2"/>
    <w:rsid w:val="000560D9"/>
    <w:rsid w:val="000564DE"/>
    <w:rsid w:val="00057D52"/>
    <w:rsid w:val="00060C6A"/>
    <w:rsid w:val="00061AC5"/>
    <w:rsid w:val="0006429C"/>
    <w:rsid w:val="0006597E"/>
    <w:rsid w:val="00065D2D"/>
    <w:rsid w:val="0007139D"/>
    <w:rsid w:val="00072E04"/>
    <w:rsid w:val="00073BD1"/>
    <w:rsid w:val="000760C2"/>
    <w:rsid w:val="0007672F"/>
    <w:rsid w:val="0008185C"/>
    <w:rsid w:val="00081EB9"/>
    <w:rsid w:val="00082B5B"/>
    <w:rsid w:val="00082E6C"/>
    <w:rsid w:val="000840A2"/>
    <w:rsid w:val="00084128"/>
    <w:rsid w:val="00084F90"/>
    <w:rsid w:val="0008559A"/>
    <w:rsid w:val="00087196"/>
    <w:rsid w:val="0009075E"/>
    <w:rsid w:val="000913DB"/>
    <w:rsid w:val="000923BF"/>
    <w:rsid w:val="00092ED9"/>
    <w:rsid w:val="00095B23"/>
    <w:rsid w:val="00095B27"/>
    <w:rsid w:val="00095F7E"/>
    <w:rsid w:val="000A013D"/>
    <w:rsid w:val="000A0FD7"/>
    <w:rsid w:val="000A366D"/>
    <w:rsid w:val="000A7095"/>
    <w:rsid w:val="000B002B"/>
    <w:rsid w:val="000B29F9"/>
    <w:rsid w:val="000B37AF"/>
    <w:rsid w:val="000B7726"/>
    <w:rsid w:val="000B7F2E"/>
    <w:rsid w:val="000C0029"/>
    <w:rsid w:val="000C0B3B"/>
    <w:rsid w:val="000C23E4"/>
    <w:rsid w:val="000C29B8"/>
    <w:rsid w:val="000C323B"/>
    <w:rsid w:val="000C4BB7"/>
    <w:rsid w:val="000C636F"/>
    <w:rsid w:val="000C6E49"/>
    <w:rsid w:val="000D0EA0"/>
    <w:rsid w:val="000D2C9A"/>
    <w:rsid w:val="000D3B19"/>
    <w:rsid w:val="000D66DA"/>
    <w:rsid w:val="000D68D8"/>
    <w:rsid w:val="000D7D8F"/>
    <w:rsid w:val="000E0B91"/>
    <w:rsid w:val="000E2586"/>
    <w:rsid w:val="000E26A4"/>
    <w:rsid w:val="000E416D"/>
    <w:rsid w:val="000E72EC"/>
    <w:rsid w:val="000E7E2C"/>
    <w:rsid w:val="000F20A0"/>
    <w:rsid w:val="000F3717"/>
    <w:rsid w:val="000F3B59"/>
    <w:rsid w:val="000F4741"/>
    <w:rsid w:val="000F4BC8"/>
    <w:rsid w:val="000F4F6E"/>
    <w:rsid w:val="000F54CE"/>
    <w:rsid w:val="000F74F3"/>
    <w:rsid w:val="000F7A91"/>
    <w:rsid w:val="00100B8E"/>
    <w:rsid w:val="001018AB"/>
    <w:rsid w:val="001019A0"/>
    <w:rsid w:val="00102412"/>
    <w:rsid w:val="00102C9B"/>
    <w:rsid w:val="00102F15"/>
    <w:rsid w:val="00103A21"/>
    <w:rsid w:val="00103DF2"/>
    <w:rsid w:val="001046A4"/>
    <w:rsid w:val="00104C06"/>
    <w:rsid w:val="00104C3B"/>
    <w:rsid w:val="00104D84"/>
    <w:rsid w:val="00105782"/>
    <w:rsid w:val="0010593E"/>
    <w:rsid w:val="001075B6"/>
    <w:rsid w:val="001076EF"/>
    <w:rsid w:val="00107A0C"/>
    <w:rsid w:val="00107D20"/>
    <w:rsid w:val="00110C7B"/>
    <w:rsid w:val="00111395"/>
    <w:rsid w:val="00112EAC"/>
    <w:rsid w:val="001140C3"/>
    <w:rsid w:val="00115066"/>
    <w:rsid w:val="001166E2"/>
    <w:rsid w:val="00116FDE"/>
    <w:rsid w:val="0012054C"/>
    <w:rsid w:val="00121724"/>
    <w:rsid w:val="00121CCA"/>
    <w:rsid w:val="001225F3"/>
    <w:rsid w:val="00122AB8"/>
    <w:rsid w:val="00122CBB"/>
    <w:rsid w:val="0012442A"/>
    <w:rsid w:val="00124973"/>
    <w:rsid w:val="00124DAF"/>
    <w:rsid w:val="00125C38"/>
    <w:rsid w:val="0013187F"/>
    <w:rsid w:val="001321B1"/>
    <w:rsid w:val="00133309"/>
    <w:rsid w:val="001333A8"/>
    <w:rsid w:val="00133A41"/>
    <w:rsid w:val="00134D76"/>
    <w:rsid w:val="0013598E"/>
    <w:rsid w:val="00135DF1"/>
    <w:rsid w:val="00136E17"/>
    <w:rsid w:val="0013724D"/>
    <w:rsid w:val="001406BA"/>
    <w:rsid w:val="001431A6"/>
    <w:rsid w:val="00143390"/>
    <w:rsid w:val="001441C3"/>
    <w:rsid w:val="0014574C"/>
    <w:rsid w:val="0014728C"/>
    <w:rsid w:val="001500EC"/>
    <w:rsid w:val="00150E29"/>
    <w:rsid w:val="00153CF1"/>
    <w:rsid w:val="0015476C"/>
    <w:rsid w:val="00156982"/>
    <w:rsid w:val="00157790"/>
    <w:rsid w:val="00157C7D"/>
    <w:rsid w:val="00160A68"/>
    <w:rsid w:val="00160CC8"/>
    <w:rsid w:val="0016179C"/>
    <w:rsid w:val="00164D37"/>
    <w:rsid w:val="00166356"/>
    <w:rsid w:val="0016676B"/>
    <w:rsid w:val="00167E74"/>
    <w:rsid w:val="00170886"/>
    <w:rsid w:val="00172B54"/>
    <w:rsid w:val="0017516E"/>
    <w:rsid w:val="00176D62"/>
    <w:rsid w:val="00177A1B"/>
    <w:rsid w:val="00181E2E"/>
    <w:rsid w:val="00182765"/>
    <w:rsid w:val="00190295"/>
    <w:rsid w:val="001911CF"/>
    <w:rsid w:val="00191519"/>
    <w:rsid w:val="001918FC"/>
    <w:rsid w:val="00192417"/>
    <w:rsid w:val="00192BF1"/>
    <w:rsid w:val="0019407E"/>
    <w:rsid w:val="00195693"/>
    <w:rsid w:val="00195FB3"/>
    <w:rsid w:val="001A05A3"/>
    <w:rsid w:val="001A06FF"/>
    <w:rsid w:val="001A083F"/>
    <w:rsid w:val="001A0B27"/>
    <w:rsid w:val="001A1ECA"/>
    <w:rsid w:val="001A237E"/>
    <w:rsid w:val="001A26A6"/>
    <w:rsid w:val="001A4C6C"/>
    <w:rsid w:val="001A669A"/>
    <w:rsid w:val="001B0733"/>
    <w:rsid w:val="001B0A68"/>
    <w:rsid w:val="001B2107"/>
    <w:rsid w:val="001B3305"/>
    <w:rsid w:val="001B37E6"/>
    <w:rsid w:val="001C095D"/>
    <w:rsid w:val="001C0DD2"/>
    <w:rsid w:val="001C1399"/>
    <w:rsid w:val="001C370E"/>
    <w:rsid w:val="001C6BF3"/>
    <w:rsid w:val="001C6FCA"/>
    <w:rsid w:val="001D00A0"/>
    <w:rsid w:val="001D0219"/>
    <w:rsid w:val="001D0B7C"/>
    <w:rsid w:val="001D151D"/>
    <w:rsid w:val="001D4007"/>
    <w:rsid w:val="001D4F7D"/>
    <w:rsid w:val="001D6318"/>
    <w:rsid w:val="001D75BA"/>
    <w:rsid w:val="001D7B7D"/>
    <w:rsid w:val="001E0074"/>
    <w:rsid w:val="001E0084"/>
    <w:rsid w:val="001E0F7F"/>
    <w:rsid w:val="001E1571"/>
    <w:rsid w:val="001E36C1"/>
    <w:rsid w:val="001E5228"/>
    <w:rsid w:val="001E57EE"/>
    <w:rsid w:val="001E68AF"/>
    <w:rsid w:val="001F1195"/>
    <w:rsid w:val="001F19EE"/>
    <w:rsid w:val="001F419A"/>
    <w:rsid w:val="001F41AB"/>
    <w:rsid w:val="001F5DC6"/>
    <w:rsid w:val="001F6388"/>
    <w:rsid w:val="001F6F5F"/>
    <w:rsid w:val="001F7476"/>
    <w:rsid w:val="002005A5"/>
    <w:rsid w:val="00201D68"/>
    <w:rsid w:val="00202278"/>
    <w:rsid w:val="00202654"/>
    <w:rsid w:val="00205EC0"/>
    <w:rsid w:val="002061CD"/>
    <w:rsid w:val="002076AB"/>
    <w:rsid w:val="0021061E"/>
    <w:rsid w:val="00210924"/>
    <w:rsid w:val="00210AFE"/>
    <w:rsid w:val="002114B8"/>
    <w:rsid w:val="0021456B"/>
    <w:rsid w:val="00215115"/>
    <w:rsid w:val="002201E0"/>
    <w:rsid w:val="0022103D"/>
    <w:rsid w:val="00224641"/>
    <w:rsid w:val="00224A49"/>
    <w:rsid w:val="00224B95"/>
    <w:rsid w:val="00224D31"/>
    <w:rsid w:val="00224E5F"/>
    <w:rsid w:val="00226530"/>
    <w:rsid w:val="00227095"/>
    <w:rsid w:val="00230D27"/>
    <w:rsid w:val="00231927"/>
    <w:rsid w:val="00234232"/>
    <w:rsid w:val="00236E24"/>
    <w:rsid w:val="002403F1"/>
    <w:rsid w:val="0024254A"/>
    <w:rsid w:val="002427BA"/>
    <w:rsid w:val="002430F5"/>
    <w:rsid w:val="00246245"/>
    <w:rsid w:val="00247577"/>
    <w:rsid w:val="00247DCA"/>
    <w:rsid w:val="00251732"/>
    <w:rsid w:val="00251AB7"/>
    <w:rsid w:val="00251D92"/>
    <w:rsid w:val="00253CAF"/>
    <w:rsid w:val="00254DA9"/>
    <w:rsid w:val="00255A8F"/>
    <w:rsid w:val="002560CC"/>
    <w:rsid w:val="00256120"/>
    <w:rsid w:val="00256DC8"/>
    <w:rsid w:val="002576AA"/>
    <w:rsid w:val="002607D1"/>
    <w:rsid w:val="002620C5"/>
    <w:rsid w:val="00262AD2"/>
    <w:rsid w:val="00263120"/>
    <w:rsid w:val="002631F9"/>
    <w:rsid w:val="00263686"/>
    <w:rsid w:val="002637E9"/>
    <w:rsid w:val="00264E66"/>
    <w:rsid w:val="0026502D"/>
    <w:rsid w:val="00265816"/>
    <w:rsid w:val="00265D29"/>
    <w:rsid w:val="002665A4"/>
    <w:rsid w:val="00266D6C"/>
    <w:rsid w:val="002701E6"/>
    <w:rsid w:val="00270246"/>
    <w:rsid w:val="0027215E"/>
    <w:rsid w:val="00272521"/>
    <w:rsid w:val="002726F7"/>
    <w:rsid w:val="00273044"/>
    <w:rsid w:val="00276D45"/>
    <w:rsid w:val="00276F4C"/>
    <w:rsid w:val="00277742"/>
    <w:rsid w:val="00281206"/>
    <w:rsid w:val="0028123F"/>
    <w:rsid w:val="00285542"/>
    <w:rsid w:val="0028586E"/>
    <w:rsid w:val="00286636"/>
    <w:rsid w:val="00286765"/>
    <w:rsid w:val="00292C24"/>
    <w:rsid w:val="00293175"/>
    <w:rsid w:val="00293C09"/>
    <w:rsid w:val="00294BDF"/>
    <w:rsid w:val="002953A1"/>
    <w:rsid w:val="00295EC0"/>
    <w:rsid w:val="00295FB7"/>
    <w:rsid w:val="00295FE9"/>
    <w:rsid w:val="00296CBC"/>
    <w:rsid w:val="002A10CE"/>
    <w:rsid w:val="002A2C57"/>
    <w:rsid w:val="002A3520"/>
    <w:rsid w:val="002A38D7"/>
    <w:rsid w:val="002A559D"/>
    <w:rsid w:val="002A5CEE"/>
    <w:rsid w:val="002A5EE2"/>
    <w:rsid w:val="002B0A65"/>
    <w:rsid w:val="002B1E77"/>
    <w:rsid w:val="002B6CC4"/>
    <w:rsid w:val="002B7FB9"/>
    <w:rsid w:val="002C0552"/>
    <w:rsid w:val="002C15E4"/>
    <w:rsid w:val="002C1CA0"/>
    <w:rsid w:val="002C2FBE"/>
    <w:rsid w:val="002C389D"/>
    <w:rsid w:val="002C5A03"/>
    <w:rsid w:val="002C63A5"/>
    <w:rsid w:val="002D2746"/>
    <w:rsid w:val="002D2CFA"/>
    <w:rsid w:val="002D37CD"/>
    <w:rsid w:val="002D464C"/>
    <w:rsid w:val="002D47DB"/>
    <w:rsid w:val="002D4A05"/>
    <w:rsid w:val="002D6893"/>
    <w:rsid w:val="002D6AC7"/>
    <w:rsid w:val="002E1A2F"/>
    <w:rsid w:val="002E2D67"/>
    <w:rsid w:val="002E31E4"/>
    <w:rsid w:val="002E44F9"/>
    <w:rsid w:val="002E5952"/>
    <w:rsid w:val="002E5FCD"/>
    <w:rsid w:val="002E7AD0"/>
    <w:rsid w:val="002E7C7E"/>
    <w:rsid w:val="002F0FAA"/>
    <w:rsid w:val="002F3349"/>
    <w:rsid w:val="002F4C29"/>
    <w:rsid w:val="002F5C29"/>
    <w:rsid w:val="002F6ADE"/>
    <w:rsid w:val="002F6B80"/>
    <w:rsid w:val="002F7B23"/>
    <w:rsid w:val="0030069B"/>
    <w:rsid w:val="00300C7A"/>
    <w:rsid w:val="00304AFD"/>
    <w:rsid w:val="00304ECD"/>
    <w:rsid w:val="003061AC"/>
    <w:rsid w:val="0030673B"/>
    <w:rsid w:val="003070A6"/>
    <w:rsid w:val="00312FCF"/>
    <w:rsid w:val="00313C44"/>
    <w:rsid w:val="0031751C"/>
    <w:rsid w:val="00320A55"/>
    <w:rsid w:val="00320B44"/>
    <w:rsid w:val="0032116B"/>
    <w:rsid w:val="003224AA"/>
    <w:rsid w:val="00322886"/>
    <w:rsid w:val="00323EA2"/>
    <w:rsid w:val="00324C2C"/>
    <w:rsid w:val="00325338"/>
    <w:rsid w:val="00325D1C"/>
    <w:rsid w:val="00326E18"/>
    <w:rsid w:val="003276A3"/>
    <w:rsid w:val="003319E2"/>
    <w:rsid w:val="00332FCC"/>
    <w:rsid w:val="00333A17"/>
    <w:rsid w:val="00334247"/>
    <w:rsid w:val="00334FF7"/>
    <w:rsid w:val="003363B8"/>
    <w:rsid w:val="00336D0E"/>
    <w:rsid w:val="003373E3"/>
    <w:rsid w:val="0033799D"/>
    <w:rsid w:val="00337D13"/>
    <w:rsid w:val="00341D6C"/>
    <w:rsid w:val="00344412"/>
    <w:rsid w:val="00345F9F"/>
    <w:rsid w:val="003461A2"/>
    <w:rsid w:val="00346D05"/>
    <w:rsid w:val="0034759C"/>
    <w:rsid w:val="00347ABF"/>
    <w:rsid w:val="0035267F"/>
    <w:rsid w:val="003537AB"/>
    <w:rsid w:val="0035463D"/>
    <w:rsid w:val="00354C24"/>
    <w:rsid w:val="00355333"/>
    <w:rsid w:val="00360483"/>
    <w:rsid w:val="0036154A"/>
    <w:rsid w:val="00361F61"/>
    <w:rsid w:val="00363582"/>
    <w:rsid w:val="00364F34"/>
    <w:rsid w:val="003662F8"/>
    <w:rsid w:val="00371AE0"/>
    <w:rsid w:val="003730E7"/>
    <w:rsid w:val="003748FF"/>
    <w:rsid w:val="00377745"/>
    <w:rsid w:val="003777A9"/>
    <w:rsid w:val="00380F2B"/>
    <w:rsid w:val="003811C7"/>
    <w:rsid w:val="00381E5C"/>
    <w:rsid w:val="00383DA7"/>
    <w:rsid w:val="00384031"/>
    <w:rsid w:val="003847D5"/>
    <w:rsid w:val="00386235"/>
    <w:rsid w:val="00386D41"/>
    <w:rsid w:val="00387A0A"/>
    <w:rsid w:val="0039033E"/>
    <w:rsid w:val="00392476"/>
    <w:rsid w:val="003A15E0"/>
    <w:rsid w:val="003A170C"/>
    <w:rsid w:val="003A184A"/>
    <w:rsid w:val="003A195C"/>
    <w:rsid w:val="003A197E"/>
    <w:rsid w:val="003A19AB"/>
    <w:rsid w:val="003A2850"/>
    <w:rsid w:val="003A2D5D"/>
    <w:rsid w:val="003A4C74"/>
    <w:rsid w:val="003A504C"/>
    <w:rsid w:val="003A5D81"/>
    <w:rsid w:val="003A6013"/>
    <w:rsid w:val="003A638A"/>
    <w:rsid w:val="003A72F6"/>
    <w:rsid w:val="003A7E5E"/>
    <w:rsid w:val="003B0304"/>
    <w:rsid w:val="003B0372"/>
    <w:rsid w:val="003B056D"/>
    <w:rsid w:val="003B2D6B"/>
    <w:rsid w:val="003B302B"/>
    <w:rsid w:val="003B3A57"/>
    <w:rsid w:val="003B5B99"/>
    <w:rsid w:val="003B6BBC"/>
    <w:rsid w:val="003B6D1B"/>
    <w:rsid w:val="003B7076"/>
    <w:rsid w:val="003B770D"/>
    <w:rsid w:val="003B7C9A"/>
    <w:rsid w:val="003C1150"/>
    <w:rsid w:val="003C2C8E"/>
    <w:rsid w:val="003C386C"/>
    <w:rsid w:val="003C505A"/>
    <w:rsid w:val="003C6329"/>
    <w:rsid w:val="003C694F"/>
    <w:rsid w:val="003C7599"/>
    <w:rsid w:val="003C7A63"/>
    <w:rsid w:val="003C7D58"/>
    <w:rsid w:val="003D188F"/>
    <w:rsid w:val="003D1F6E"/>
    <w:rsid w:val="003D3A52"/>
    <w:rsid w:val="003D5116"/>
    <w:rsid w:val="003D5912"/>
    <w:rsid w:val="003D609C"/>
    <w:rsid w:val="003E0351"/>
    <w:rsid w:val="003E0510"/>
    <w:rsid w:val="003E09B5"/>
    <w:rsid w:val="003E0CAA"/>
    <w:rsid w:val="003E14C0"/>
    <w:rsid w:val="003E3EF1"/>
    <w:rsid w:val="003E4806"/>
    <w:rsid w:val="003E62AB"/>
    <w:rsid w:val="003E71A9"/>
    <w:rsid w:val="003E739C"/>
    <w:rsid w:val="003E793E"/>
    <w:rsid w:val="003F1E1A"/>
    <w:rsid w:val="003F2C64"/>
    <w:rsid w:val="003F3C59"/>
    <w:rsid w:val="003F7D14"/>
    <w:rsid w:val="0040123D"/>
    <w:rsid w:val="004012B1"/>
    <w:rsid w:val="00402199"/>
    <w:rsid w:val="004038C6"/>
    <w:rsid w:val="00404F71"/>
    <w:rsid w:val="0040648F"/>
    <w:rsid w:val="004069CC"/>
    <w:rsid w:val="00406A23"/>
    <w:rsid w:val="004078F8"/>
    <w:rsid w:val="00412F78"/>
    <w:rsid w:val="00414D05"/>
    <w:rsid w:val="00415258"/>
    <w:rsid w:val="00417175"/>
    <w:rsid w:val="00417E83"/>
    <w:rsid w:val="00420D9A"/>
    <w:rsid w:val="00421493"/>
    <w:rsid w:val="004215E3"/>
    <w:rsid w:val="00421AC3"/>
    <w:rsid w:val="00422C1A"/>
    <w:rsid w:val="00423187"/>
    <w:rsid w:val="00424BF3"/>
    <w:rsid w:val="004267F3"/>
    <w:rsid w:val="0043001A"/>
    <w:rsid w:val="004302E7"/>
    <w:rsid w:val="00431654"/>
    <w:rsid w:val="00431C62"/>
    <w:rsid w:val="00432019"/>
    <w:rsid w:val="0043288C"/>
    <w:rsid w:val="00432DAD"/>
    <w:rsid w:val="00434F80"/>
    <w:rsid w:val="00436546"/>
    <w:rsid w:val="00436968"/>
    <w:rsid w:val="004403DB"/>
    <w:rsid w:val="00441823"/>
    <w:rsid w:val="00442365"/>
    <w:rsid w:val="004428D1"/>
    <w:rsid w:val="004435EF"/>
    <w:rsid w:val="00444A50"/>
    <w:rsid w:val="004450FA"/>
    <w:rsid w:val="00445143"/>
    <w:rsid w:val="004473CA"/>
    <w:rsid w:val="004525C9"/>
    <w:rsid w:val="00452BB5"/>
    <w:rsid w:val="00452E80"/>
    <w:rsid w:val="00452EE7"/>
    <w:rsid w:val="004543B2"/>
    <w:rsid w:val="00455495"/>
    <w:rsid w:val="0045727B"/>
    <w:rsid w:val="004604E8"/>
    <w:rsid w:val="0046084B"/>
    <w:rsid w:val="00461C7C"/>
    <w:rsid w:val="00462372"/>
    <w:rsid w:val="00463706"/>
    <w:rsid w:val="00463E8F"/>
    <w:rsid w:val="0046508A"/>
    <w:rsid w:val="004651AA"/>
    <w:rsid w:val="00465921"/>
    <w:rsid w:val="00465F4B"/>
    <w:rsid w:val="004679AB"/>
    <w:rsid w:val="00470AD6"/>
    <w:rsid w:val="00474335"/>
    <w:rsid w:val="004756F2"/>
    <w:rsid w:val="00476B72"/>
    <w:rsid w:val="00477C48"/>
    <w:rsid w:val="00480C4B"/>
    <w:rsid w:val="00482257"/>
    <w:rsid w:val="0048303B"/>
    <w:rsid w:val="004834B5"/>
    <w:rsid w:val="00490187"/>
    <w:rsid w:val="0049115D"/>
    <w:rsid w:val="004913D8"/>
    <w:rsid w:val="004926A1"/>
    <w:rsid w:val="004933C0"/>
    <w:rsid w:val="00493716"/>
    <w:rsid w:val="00493C68"/>
    <w:rsid w:val="0049483B"/>
    <w:rsid w:val="00496B58"/>
    <w:rsid w:val="004A0B1C"/>
    <w:rsid w:val="004A18ED"/>
    <w:rsid w:val="004A1B90"/>
    <w:rsid w:val="004A33AC"/>
    <w:rsid w:val="004A37E2"/>
    <w:rsid w:val="004A496D"/>
    <w:rsid w:val="004A4AFA"/>
    <w:rsid w:val="004B1C4A"/>
    <w:rsid w:val="004B1D02"/>
    <w:rsid w:val="004B3DAC"/>
    <w:rsid w:val="004B4751"/>
    <w:rsid w:val="004B4E05"/>
    <w:rsid w:val="004B4F7D"/>
    <w:rsid w:val="004B62A4"/>
    <w:rsid w:val="004B6C10"/>
    <w:rsid w:val="004B713B"/>
    <w:rsid w:val="004B788C"/>
    <w:rsid w:val="004C0004"/>
    <w:rsid w:val="004C2F9F"/>
    <w:rsid w:val="004C3573"/>
    <w:rsid w:val="004C3881"/>
    <w:rsid w:val="004C44F8"/>
    <w:rsid w:val="004C6E7F"/>
    <w:rsid w:val="004D1844"/>
    <w:rsid w:val="004D1953"/>
    <w:rsid w:val="004D2FC7"/>
    <w:rsid w:val="004D3D17"/>
    <w:rsid w:val="004D4090"/>
    <w:rsid w:val="004D4680"/>
    <w:rsid w:val="004D47D9"/>
    <w:rsid w:val="004D4818"/>
    <w:rsid w:val="004D77AC"/>
    <w:rsid w:val="004D79A0"/>
    <w:rsid w:val="004E01BE"/>
    <w:rsid w:val="004E45FC"/>
    <w:rsid w:val="004E54B7"/>
    <w:rsid w:val="004E56C2"/>
    <w:rsid w:val="004E5BBF"/>
    <w:rsid w:val="004E5D51"/>
    <w:rsid w:val="004E6566"/>
    <w:rsid w:val="004E707A"/>
    <w:rsid w:val="004E7094"/>
    <w:rsid w:val="004E7328"/>
    <w:rsid w:val="004E78EA"/>
    <w:rsid w:val="004F4AAE"/>
    <w:rsid w:val="004F5230"/>
    <w:rsid w:val="004F5DBA"/>
    <w:rsid w:val="004F6290"/>
    <w:rsid w:val="004F6331"/>
    <w:rsid w:val="00500840"/>
    <w:rsid w:val="00501DEA"/>
    <w:rsid w:val="00503D68"/>
    <w:rsid w:val="005042D3"/>
    <w:rsid w:val="005056E0"/>
    <w:rsid w:val="00506B95"/>
    <w:rsid w:val="00506E59"/>
    <w:rsid w:val="00507C96"/>
    <w:rsid w:val="005101FD"/>
    <w:rsid w:val="00511480"/>
    <w:rsid w:val="00511A5D"/>
    <w:rsid w:val="00511EC2"/>
    <w:rsid w:val="005121FB"/>
    <w:rsid w:val="00513E4F"/>
    <w:rsid w:val="00514FFD"/>
    <w:rsid w:val="00515A74"/>
    <w:rsid w:val="00516B37"/>
    <w:rsid w:val="005208F9"/>
    <w:rsid w:val="00520F35"/>
    <w:rsid w:val="00521924"/>
    <w:rsid w:val="00521D8C"/>
    <w:rsid w:val="00521E65"/>
    <w:rsid w:val="00523470"/>
    <w:rsid w:val="00523E48"/>
    <w:rsid w:val="005249F1"/>
    <w:rsid w:val="0052532C"/>
    <w:rsid w:val="005254BF"/>
    <w:rsid w:val="00525ACC"/>
    <w:rsid w:val="00525C3F"/>
    <w:rsid w:val="00526746"/>
    <w:rsid w:val="00526EB4"/>
    <w:rsid w:val="00527136"/>
    <w:rsid w:val="00527BD9"/>
    <w:rsid w:val="00530E2D"/>
    <w:rsid w:val="0053134D"/>
    <w:rsid w:val="00531C2C"/>
    <w:rsid w:val="00531DE5"/>
    <w:rsid w:val="0053291B"/>
    <w:rsid w:val="00534415"/>
    <w:rsid w:val="00536081"/>
    <w:rsid w:val="005375A7"/>
    <w:rsid w:val="0053777A"/>
    <w:rsid w:val="00540907"/>
    <w:rsid w:val="00541BB4"/>
    <w:rsid w:val="00545B90"/>
    <w:rsid w:val="0054703C"/>
    <w:rsid w:val="005471BF"/>
    <w:rsid w:val="00547EE9"/>
    <w:rsid w:val="005523C3"/>
    <w:rsid w:val="00553A45"/>
    <w:rsid w:val="00553E20"/>
    <w:rsid w:val="00554E8B"/>
    <w:rsid w:val="00555348"/>
    <w:rsid w:val="00555F68"/>
    <w:rsid w:val="00556C27"/>
    <w:rsid w:val="00557188"/>
    <w:rsid w:val="00560AB2"/>
    <w:rsid w:val="00560DDB"/>
    <w:rsid w:val="00561346"/>
    <w:rsid w:val="005613E1"/>
    <w:rsid w:val="005623D6"/>
    <w:rsid w:val="0056431A"/>
    <w:rsid w:val="00564623"/>
    <w:rsid w:val="005649F1"/>
    <w:rsid w:val="00565243"/>
    <w:rsid w:val="00566A21"/>
    <w:rsid w:val="00566F41"/>
    <w:rsid w:val="0057089D"/>
    <w:rsid w:val="00570B6D"/>
    <w:rsid w:val="00570E1D"/>
    <w:rsid w:val="00570F68"/>
    <w:rsid w:val="00571FF6"/>
    <w:rsid w:val="00572EA0"/>
    <w:rsid w:val="00573753"/>
    <w:rsid w:val="00575910"/>
    <w:rsid w:val="00577484"/>
    <w:rsid w:val="0058040F"/>
    <w:rsid w:val="00580BD4"/>
    <w:rsid w:val="00585AE2"/>
    <w:rsid w:val="00590228"/>
    <w:rsid w:val="005A0893"/>
    <w:rsid w:val="005A0B06"/>
    <w:rsid w:val="005A179C"/>
    <w:rsid w:val="005A2F15"/>
    <w:rsid w:val="005A53DB"/>
    <w:rsid w:val="005A55F3"/>
    <w:rsid w:val="005A5636"/>
    <w:rsid w:val="005A597A"/>
    <w:rsid w:val="005A7E95"/>
    <w:rsid w:val="005B1D35"/>
    <w:rsid w:val="005B275B"/>
    <w:rsid w:val="005B5023"/>
    <w:rsid w:val="005B7D29"/>
    <w:rsid w:val="005C01F4"/>
    <w:rsid w:val="005C1EB7"/>
    <w:rsid w:val="005C2A6E"/>
    <w:rsid w:val="005C5D46"/>
    <w:rsid w:val="005C7B4E"/>
    <w:rsid w:val="005D172F"/>
    <w:rsid w:val="005D234A"/>
    <w:rsid w:val="005D2F5C"/>
    <w:rsid w:val="005D337A"/>
    <w:rsid w:val="005D4FED"/>
    <w:rsid w:val="005D6B65"/>
    <w:rsid w:val="005E0AC9"/>
    <w:rsid w:val="005E0B0A"/>
    <w:rsid w:val="005E1AAD"/>
    <w:rsid w:val="005E3AA7"/>
    <w:rsid w:val="005E3CFC"/>
    <w:rsid w:val="005E41FF"/>
    <w:rsid w:val="005E68DE"/>
    <w:rsid w:val="005E73FB"/>
    <w:rsid w:val="005E74FF"/>
    <w:rsid w:val="005F1B83"/>
    <w:rsid w:val="005F2514"/>
    <w:rsid w:val="005F4B08"/>
    <w:rsid w:val="005F50A0"/>
    <w:rsid w:val="005F792A"/>
    <w:rsid w:val="00600A9B"/>
    <w:rsid w:val="00600F09"/>
    <w:rsid w:val="00600F25"/>
    <w:rsid w:val="006017DD"/>
    <w:rsid w:val="00602899"/>
    <w:rsid w:val="006028F8"/>
    <w:rsid w:val="00603B50"/>
    <w:rsid w:val="006042DB"/>
    <w:rsid w:val="006048E5"/>
    <w:rsid w:val="00606455"/>
    <w:rsid w:val="00606864"/>
    <w:rsid w:val="00610571"/>
    <w:rsid w:val="00610AC9"/>
    <w:rsid w:val="00611B0F"/>
    <w:rsid w:val="006123C6"/>
    <w:rsid w:val="00614343"/>
    <w:rsid w:val="0061490C"/>
    <w:rsid w:val="00616A09"/>
    <w:rsid w:val="006175EF"/>
    <w:rsid w:val="00617EFB"/>
    <w:rsid w:val="00617F97"/>
    <w:rsid w:val="00623274"/>
    <w:rsid w:val="006267B0"/>
    <w:rsid w:val="006272E7"/>
    <w:rsid w:val="00627821"/>
    <w:rsid w:val="00627990"/>
    <w:rsid w:val="00627E0A"/>
    <w:rsid w:val="00627F76"/>
    <w:rsid w:val="00633F09"/>
    <w:rsid w:val="006359AC"/>
    <w:rsid w:val="00635DC3"/>
    <w:rsid w:val="006361A5"/>
    <w:rsid w:val="0063634F"/>
    <w:rsid w:val="006370FF"/>
    <w:rsid w:val="006417A2"/>
    <w:rsid w:val="00641B09"/>
    <w:rsid w:val="0064200B"/>
    <w:rsid w:val="00643DB4"/>
    <w:rsid w:val="0064469F"/>
    <w:rsid w:val="0064522E"/>
    <w:rsid w:val="006460FD"/>
    <w:rsid w:val="00647B3B"/>
    <w:rsid w:val="00651663"/>
    <w:rsid w:val="00651C6E"/>
    <w:rsid w:val="006520D0"/>
    <w:rsid w:val="0065272F"/>
    <w:rsid w:val="0065307C"/>
    <w:rsid w:val="006532A5"/>
    <w:rsid w:val="00653FF2"/>
    <w:rsid w:val="00654F6C"/>
    <w:rsid w:val="00655B1F"/>
    <w:rsid w:val="00655D72"/>
    <w:rsid w:val="00657341"/>
    <w:rsid w:val="0065741B"/>
    <w:rsid w:val="00657A43"/>
    <w:rsid w:val="00657FC8"/>
    <w:rsid w:val="00662B9C"/>
    <w:rsid w:val="00663718"/>
    <w:rsid w:val="00666254"/>
    <w:rsid w:val="00667F5D"/>
    <w:rsid w:val="0067334E"/>
    <w:rsid w:val="00674497"/>
    <w:rsid w:val="00675992"/>
    <w:rsid w:val="00675FF6"/>
    <w:rsid w:val="0068010E"/>
    <w:rsid w:val="00681C69"/>
    <w:rsid w:val="00681FDC"/>
    <w:rsid w:val="006830C7"/>
    <w:rsid w:val="00683560"/>
    <w:rsid w:val="0068414D"/>
    <w:rsid w:val="00684C31"/>
    <w:rsid w:val="00684FA0"/>
    <w:rsid w:val="006869CF"/>
    <w:rsid w:val="00686EF7"/>
    <w:rsid w:val="00687378"/>
    <w:rsid w:val="00690A26"/>
    <w:rsid w:val="0069127A"/>
    <w:rsid w:val="006918CC"/>
    <w:rsid w:val="0069352D"/>
    <w:rsid w:val="00695EFF"/>
    <w:rsid w:val="006968B7"/>
    <w:rsid w:val="00697581"/>
    <w:rsid w:val="006978E0"/>
    <w:rsid w:val="006A0A4E"/>
    <w:rsid w:val="006A1025"/>
    <w:rsid w:val="006A1497"/>
    <w:rsid w:val="006A1E24"/>
    <w:rsid w:val="006A1F7A"/>
    <w:rsid w:val="006A2ADF"/>
    <w:rsid w:val="006A5265"/>
    <w:rsid w:val="006A5477"/>
    <w:rsid w:val="006A6BAC"/>
    <w:rsid w:val="006B3242"/>
    <w:rsid w:val="006B391F"/>
    <w:rsid w:val="006B4215"/>
    <w:rsid w:val="006B468F"/>
    <w:rsid w:val="006B4CE4"/>
    <w:rsid w:val="006B7032"/>
    <w:rsid w:val="006C0971"/>
    <w:rsid w:val="006C145C"/>
    <w:rsid w:val="006C2448"/>
    <w:rsid w:val="006C2E9E"/>
    <w:rsid w:val="006C3852"/>
    <w:rsid w:val="006C3E3A"/>
    <w:rsid w:val="006C48A8"/>
    <w:rsid w:val="006C5CC2"/>
    <w:rsid w:val="006C6F06"/>
    <w:rsid w:val="006C7B53"/>
    <w:rsid w:val="006C7EB7"/>
    <w:rsid w:val="006D0DA1"/>
    <w:rsid w:val="006D1181"/>
    <w:rsid w:val="006D12FD"/>
    <w:rsid w:val="006D4A79"/>
    <w:rsid w:val="006D4AE9"/>
    <w:rsid w:val="006D4D72"/>
    <w:rsid w:val="006D4E2D"/>
    <w:rsid w:val="006D5D3D"/>
    <w:rsid w:val="006D7EBA"/>
    <w:rsid w:val="006E00A3"/>
    <w:rsid w:val="006E0E97"/>
    <w:rsid w:val="006E2911"/>
    <w:rsid w:val="006E2F45"/>
    <w:rsid w:val="006E2F5B"/>
    <w:rsid w:val="006E3121"/>
    <w:rsid w:val="006E4ADE"/>
    <w:rsid w:val="006E5728"/>
    <w:rsid w:val="006E5A85"/>
    <w:rsid w:val="006F16B6"/>
    <w:rsid w:val="006F1B2E"/>
    <w:rsid w:val="006F2307"/>
    <w:rsid w:val="006F318A"/>
    <w:rsid w:val="006F3376"/>
    <w:rsid w:val="006F3A26"/>
    <w:rsid w:val="006F3ECF"/>
    <w:rsid w:val="006F4768"/>
    <w:rsid w:val="006F5AEA"/>
    <w:rsid w:val="006F5CD8"/>
    <w:rsid w:val="006F74EB"/>
    <w:rsid w:val="006F7CE4"/>
    <w:rsid w:val="007019B9"/>
    <w:rsid w:val="00701DD1"/>
    <w:rsid w:val="007032E9"/>
    <w:rsid w:val="00703D6C"/>
    <w:rsid w:val="007110FE"/>
    <w:rsid w:val="0071194C"/>
    <w:rsid w:val="0071333C"/>
    <w:rsid w:val="00716D57"/>
    <w:rsid w:val="007177DF"/>
    <w:rsid w:val="00720C8B"/>
    <w:rsid w:val="00720D6D"/>
    <w:rsid w:val="00722C7F"/>
    <w:rsid w:val="0072502F"/>
    <w:rsid w:val="00725250"/>
    <w:rsid w:val="00725E59"/>
    <w:rsid w:val="007262A0"/>
    <w:rsid w:val="0073037F"/>
    <w:rsid w:val="007304BC"/>
    <w:rsid w:val="00731194"/>
    <w:rsid w:val="007325CD"/>
    <w:rsid w:val="007327D1"/>
    <w:rsid w:val="00733D55"/>
    <w:rsid w:val="00734EBC"/>
    <w:rsid w:val="007370AD"/>
    <w:rsid w:val="0074101C"/>
    <w:rsid w:val="0074206C"/>
    <w:rsid w:val="0074245C"/>
    <w:rsid w:val="0074438C"/>
    <w:rsid w:val="00745ECF"/>
    <w:rsid w:val="0074703C"/>
    <w:rsid w:val="00750661"/>
    <w:rsid w:val="007513B8"/>
    <w:rsid w:val="00752265"/>
    <w:rsid w:val="00755C36"/>
    <w:rsid w:val="007561DC"/>
    <w:rsid w:val="00757490"/>
    <w:rsid w:val="00761D7D"/>
    <w:rsid w:val="00764E43"/>
    <w:rsid w:val="00765DDF"/>
    <w:rsid w:val="007672FE"/>
    <w:rsid w:val="00770657"/>
    <w:rsid w:val="00770C59"/>
    <w:rsid w:val="00772575"/>
    <w:rsid w:val="00772640"/>
    <w:rsid w:val="00777248"/>
    <w:rsid w:val="00777652"/>
    <w:rsid w:val="007830FA"/>
    <w:rsid w:val="0078396A"/>
    <w:rsid w:val="00786017"/>
    <w:rsid w:val="0078792C"/>
    <w:rsid w:val="00787B18"/>
    <w:rsid w:val="00787DB8"/>
    <w:rsid w:val="00792676"/>
    <w:rsid w:val="00792D78"/>
    <w:rsid w:val="00793D2E"/>
    <w:rsid w:val="00794178"/>
    <w:rsid w:val="00794AC9"/>
    <w:rsid w:val="00796913"/>
    <w:rsid w:val="007A0B0E"/>
    <w:rsid w:val="007A1693"/>
    <w:rsid w:val="007A1C76"/>
    <w:rsid w:val="007A45D1"/>
    <w:rsid w:val="007A6378"/>
    <w:rsid w:val="007A65C2"/>
    <w:rsid w:val="007A66AA"/>
    <w:rsid w:val="007B0BB8"/>
    <w:rsid w:val="007B1F60"/>
    <w:rsid w:val="007B250C"/>
    <w:rsid w:val="007B3FF7"/>
    <w:rsid w:val="007B60A5"/>
    <w:rsid w:val="007B6BC1"/>
    <w:rsid w:val="007B6BD5"/>
    <w:rsid w:val="007C1E28"/>
    <w:rsid w:val="007C37BD"/>
    <w:rsid w:val="007C38C5"/>
    <w:rsid w:val="007C6452"/>
    <w:rsid w:val="007C7500"/>
    <w:rsid w:val="007D076A"/>
    <w:rsid w:val="007D0C80"/>
    <w:rsid w:val="007D2A5E"/>
    <w:rsid w:val="007D30A5"/>
    <w:rsid w:val="007D34DB"/>
    <w:rsid w:val="007D3D7E"/>
    <w:rsid w:val="007D44F2"/>
    <w:rsid w:val="007D511F"/>
    <w:rsid w:val="007D5735"/>
    <w:rsid w:val="007E079B"/>
    <w:rsid w:val="007E1418"/>
    <w:rsid w:val="007E1436"/>
    <w:rsid w:val="007E1A9E"/>
    <w:rsid w:val="007E2634"/>
    <w:rsid w:val="007E2BB9"/>
    <w:rsid w:val="007E397F"/>
    <w:rsid w:val="007E46F1"/>
    <w:rsid w:val="007E5B39"/>
    <w:rsid w:val="007E5F47"/>
    <w:rsid w:val="007E6037"/>
    <w:rsid w:val="007E75FA"/>
    <w:rsid w:val="007F025A"/>
    <w:rsid w:val="007F096F"/>
    <w:rsid w:val="007F2363"/>
    <w:rsid w:val="007F2391"/>
    <w:rsid w:val="007F3E34"/>
    <w:rsid w:val="007F431D"/>
    <w:rsid w:val="007F45B6"/>
    <w:rsid w:val="007F7281"/>
    <w:rsid w:val="008001F4"/>
    <w:rsid w:val="00800759"/>
    <w:rsid w:val="00800C6B"/>
    <w:rsid w:val="00800D39"/>
    <w:rsid w:val="00803CA6"/>
    <w:rsid w:val="008041D7"/>
    <w:rsid w:val="00805AE9"/>
    <w:rsid w:val="00805D0B"/>
    <w:rsid w:val="008065E6"/>
    <w:rsid w:val="00806775"/>
    <w:rsid w:val="00807C99"/>
    <w:rsid w:val="00807D29"/>
    <w:rsid w:val="0081005F"/>
    <w:rsid w:val="0081032B"/>
    <w:rsid w:val="00811754"/>
    <w:rsid w:val="00813A83"/>
    <w:rsid w:val="008164DE"/>
    <w:rsid w:val="00816F80"/>
    <w:rsid w:val="0081712C"/>
    <w:rsid w:val="00817C7B"/>
    <w:rsid w:val="0082232E"/>
    <w:rsid w:val="00822675"/>
    <w:rsid w:val="00822BD6"/>
    <w:rsid w:val="008239CF"/>
    <w:rsid w:val="00827BCB"/>
    <w:rsid w:val="00827D17"/>
    <w:rsid w:val="00831C65"/>
    <w:rsid w:val="00832518"/>
    <w:rsid w:val="00834262"/>
    <w:rsid w:val="008369FF"/>
    <w:rsid w:val="0083701B"/>
    <w:rsid w:val="00837794"/>
    <w:rsid w:val="00840492"/>
    <w:rsid w:val="008444F1"/>
    <w:rsid w:val="008445A7"/>
    <w:rsid w:val="0084475C"/>
    <w:rsid w:val="00845492"/>
    <w:rsid w:val="008460AF"/>
    <w:rsid w:val="0084703B"/>
    <w:rsid w:val="008513A9"/>
    <w:rsid w:val="008515E0"/>
    <w:rsid w:val="008532D2"/>
    <w:rsid w:val="00855268"/>
    <w:rsid w:val="008569CF"/>
    <w:rsid w:val="00856BF3"/>
    <w:rsid w:val="0086021E"/>
    <w:rsid w:val="00861414"/>
    <w:rsid w:val="00862D12"/>
    <w:rsid w:val="00863318"/>
    <w:rsid w:val="00863EE6"/>
    <w:rsid w:val="00865259"/>
    <w:rsid w:val="0086560A"/>
    <w:rsid w:val="00865779"/>
    <w:rsid w:val="00865A04"/>
    <w:rsid w:val="00870037"/>
    <w:rsid w:val="00872D8D"/>
    <w:rsid w:val="00873AF8"/>
    <w:rsid w:val="00873D6C"/>
    <w:rsid w:val="008744BB"/>
    <w:rsid w:val="00876C52"/>
    <w:rsid w:val="00877997"/>
    <w:rsid w:val="0088002B"/>
    <w:rsid w:val="00880542"/>
    <w:rsid w:val="00880E81"/>
    <w:rsid w:val="00882171"/>
    <w:rsid w:val="00883283"/>
    <w:rsid w:val="00887393"/>
    <w:rsid w:val="0088742F"/>
    <w:rsid w:val="008901E9"/>
    <w:rsid w:val="008937EE"/>
    <w:rsid w:val="00893BA9"/>
    <w:rsid w:val="00894317"/>
    <w:rsid w:val="008951DA"/>
    <w:rsid w:val="00895B4A"/>
    <w:rsid w:val="00897F59"/>
    <w:rsid w:val="008A21BF"/>
    <w:rsid w:val="008A32B5"/>
    <w:rsid w:val="008A370D"/>
    <w:rsid w:val="008A3BA9"/>
    <w:rsid w:val="008A434B"/>
    <w:rsid w:val="008A64D9"/>
    <w:rsid w:val="008A6558"/>
    <w:rsid w:val="008A7F05"/>
    <w:rsid w:val="008B0221"/>
    <w:rsid w:val="008B0635"/>
    <w:rsid w:val="008B08EE"/>
    <w:rsid w:val="008B286A"/>
    <w:rsid w:val="008B28DD"/>
    <w:rsid w:val="008B2A28"/>
    <w:rsid w:val="008B405B"/>
    <w:rsid w:val="008B4298"/>
    <w:rsid w:val="008B49C3"/>
    <w:rsid w:val="008B4E83"/>
    <w:rsid w:val="008B6133"/>
    <w:rsid w:val="008C0062"/>
    <w:rsid w:val="008C1FD4"/>
    <w:rsid w:val="008C2A31"/>
    <w:rsid w:val="008C38AD"/>
    <w:rsid w:val="008C3F10"/>
    <w:rsid w:val="008C57C7"/>
    <w:rsid w:val="008C6ECD"/>
    <w:rsid w:val="008C77DA"/>
    <w:rsid w:val="008C7ADA"/>
    <w:rsid w:val="008D0D66"/>
    <w:rsid w:val="008D243A"/>
    <w:rsid w:val="008D2B26"/>
    <w:rsid w:val="008D32C6"/>
    <w:rsid w:val="008D35B5"/>
    <w:rsid w:val="008D49BE"/>
    <w:rsid w:val="008D5DD9"/>
    <w:rsid w:val="008D6E58"/>
    <w:rsid w:val="008D7730"/>
    <w:rsid w:val="008E1799"/>
    <w:rsid w:val="008E1C47"/>
    <w:rsid w:val="008E2403"/>
    <w:rsid w:val="008E3497"/>
    <w:rsid w:val="008E3C91"/>
    <w:rsid w:val="008E4381"/>
    <w:rsid w:val="008E6921"/>
    <w:rsid w:val="008E6979"/>
    <w:rsid w:val="008E7C6D"/>
    <w:rsid w:val="008F09D6"/>
    <w:rsid w:val="008F15B2"/>
    <w:rsid w:val="008F1901"/>
    <w:rsid w:val="008F28C6"/>
    <w:rsid w:val="008F31DE"/>
    <w:rsid w:val="008F3476"/>
    <w:rsid w:val="008F461E"/>
    <w:rsid w:val="008F50FE"/>
    <w:rsid w:val="008F73C7"/>
    <w:rsid w:val="008F7E7E"/>
    <w:rsid w:val="009018F3"/>
    <w:rsid w:val="00901C97"/>
    <w:rsid w:val="00903592"/>
    <w:rsid w:val="0090398F"/>
    <w:rsid w:val="0090453B"/>
    <w:rsid w:val="00905352"/>
    <w:rsid w:val="00910DE4"/>
    <w:rsid w:val="0091217B"/>
    <w:rsid w:val="00912AE1"/>
    <w:rsid w:val="0091397C"/>
    <w:rsid w:val="00914143"/>
    <w:rsid w:val="00914238"/>
    <w:rsid w:val="009146BA"/>
    <w:rsid w:val="00914FFF"/>
    <w:rsid w:val="009155EF"/>
    <w:rsid w:val="00916814"/>
    <w:rsid w:val="00920D50"/>
    <w:rsid w:val="0092338C"/>
    <w:rsid w:val="00924B84"/>
    <w:rsid w:val="00925BD6"/>
    <w:rsid w:val="009272EC"/>
    <w:rsid w:val="00932E8F"/>
    <w:rsid w:val="00933F89"/>
    <w:rsid w:val="00934182"/>
    <w:rsid w:val="009359F9"/>
    <w:rsid w:val="00935FBE"/>
    <w:rsid w:val="009364E6"/>
    <w:rsid w:val="00937C4D"/>
    <w:rsid w:val="00937FE5"/>
    <w:rsid w:val="0094153D"/>
    <w:rsid w:val="00941D2C"/>
    <w:rsid w:val="00942403"/>
    <w:rsid w:val="0094343A"/>
    <w:rsid w:val="00943776"/>
    <w:rsid w:val="0094406C"/>
    <w:rsid w:val="009440D1"/>
    <w:rsid w:val="00944501"/>
    <w:rsid w:val="00946E9C"/>
    <w:rsid w:val="00947E1D"/>
    <w:rsid w:val="00947FB7"/>
    <w:rsid w:val="00950152"/>
    <w:rsid w:val="009503F6"/>
    <w:rsid w:val="00950AE5"/>
    <w:rsid w:val="00951451"/>
    <w:rsid w:val="00952171"/>
    <w:rsid w:val="00952E5E"/>
    <w:rsid w:val="00956303"/>
    <w:rsid w:val="0096212B"/>
    <w:rsid w:val="0096317B"/>
    <w:rsid w:val="00964947"/>
    <w:rsid w:val="00964DCC"/>
    <w:rsid w:val="00965DAC"/>
    <w:rsid w:val="009663CC"/>
    <w:rsid w:val="0096746F"/>
    <w:rsid w:val="00967A50"/>
    <w:rsid w:val="00970B1C"/>
    <w:rsid w:val="00971C74"/>
    <w:rsid w:val="00973600"/>
    <w:rsid w:val="00974E5D"/>
    <w:rsid w:val="00976666"/>
    <w:rsid w:val="009768B9"/>
    <w:rsid w:val="00976B6E"/>
    <w:rsid w:val="009779F0"/>
    <w:rsid w:val="00980623"/>
    <w:rsid w:val="0098101E"/>
    <w:rsid w:val="0098423A"/>
    <w:rsid w:val="00984B3C"/>
    <w:rsid w:val="0098510B"/>
    <w:rsid w:val="0098540C"/>
    <w:rsid w:val="0099015F"/>
    <w:rsid w:val="0099154B"/>
    <w:rsid w:val="009920D9"/>
    <w:rsid w:val="009924F8"/>
    <w:rsid w:val="0099296D"/>
    <w:rsid w:val="009935EA"/>
    <w:rsid w:val="00994299"/>
    <w:rsid w:val="00994EDA"/>
    <w:rsid w:val="00995F33"/>
    <w:rsid w:val="009969F9"/>
    <w:rsid w:val="00996E8A"/>
    <w:rsid w:val="00997560"/>
    <w:rsid w:val="009A0352"/>
    <w:rsid w:val="009A088A"/>
    <w:rsid w:val="009A2B1A"/>
    <w:rsid w:val="009A3BC8"/>
    <w:rsid w:val="009A4734"/>
    <w:rsid w:val="009A54A6"/>
    <w:rsid w:val="009A6250"/>
    <w:rsid w:val="009A7C37"/>
    <w:rsid w:val="009B12DE"/>
    <w:rsid w:val="009B1489"/>
    <w:rsid w:val="009B19EE"/>
    <w:rsid w:val="009B1BE5"/>
    <w:rsid w:val="009B1D6A"/>
    <w:rsid w:val="009B28E1"/>
    <w:rsid w:val="009B2FFB"/>
    <w:rsid w:val="009B3301"/>
    <w:rsid w:val="009B3EA5"/>
    <w:rsid w:val="009B42D6"/>
    <w:rsid w:val="009B45B0"/>
    <w:rsid w:val="009B7249"/>
    <w:rsid w:val="009C0D40"/>
    <w:rsid w:val="009C16E4"/>
    <w:rsid w:val="009C1961"/>
    <w:rsid w:val="009C1DA1"/>
    <w:rsid w:val="009C2CA2"/>
    <w:rsid w:val="009C2DB2"/>
    <w:rsid w:val="009C34B7"/>
    <w:rsid w:val="009C3C4D"/>
    <w:rsid w:val="009C52E4"/>
    <w:rsid w:val="009C69AE"/>
    <w:rsid w:val="009C778C"/>
    <w:rsid w:val="009D0773"/>
    <w:rsid w:val="009D07FE"/>
    <w:rsid w:val="009D0BFC"/>
    <w:rsid w:val="009D180D"/>
    <w:rsid w:val="009D1953"/>
    <w:rsid w:val="009D23BB"/>
    <w:rsid w:val="009D247A"/>
    <w:rsid w:val="009D2569"/>
    <w:rsid w:val="009D2EB6"/>
    <w:rsid w:val="009D3B43"/>
    <w:rsid w:val="009D3CF7"/>
    <w:rsid w:val="009D4F94"/>
    <w:rsid w:val="009E0308"/>
    <w:rsid w:val="009E0E74"/>
    <w:rsid w:val="009E112D"/>
    <w:rsid w:val="009E47A9"/>
    <w:rsid w:val="009E4DAE"/>
    <w:rsid w:val="009E5AC8"/>
    <w:rsid w:val="009E5EB5"/>
    <w:rsid w:val="009E6623"/>
    <w:rsid w:val="009E66A2"/>
    <w:rsid w:val="009E6701"/>
    <w:rsid w:val="009E723F"/>
    <w:rsid w:val="009E7E6B"/>
    <w:rsid w:val="009F0526"/>
    <w:rsid w:val="009F0C0A"/>
    <w:rsid w:val="009F2E7B"/>
    <w:rsid w:val="009F39AF"/>
    <w:rsid w:val="009F767D"/>
    <w:rsid w:val="009F76DC"/>
    <w:rsid w:val="009F7EEA"/>
    <w:rsid w:val="00A00BC2"/>
    <w:rsid w:val="00A0373B"/>
    <w:rsid w:val="00A0475F"/>
    <w:rsid w:val="00A04EBF"/>
    <w:rsid w:val="00A0699C"/>
    <w:rsid w:val="00A06ADD"/>
    <w:rsid w:val="00A108D8"/>
    <w:rsid w:val="00A1105A"/>
    <w:rsid w:val="00A11172"/>
    <w:rsid w:val="00A11CEF"/>
    <w:rsid w:val="00A125C6"/>
    <w:rsid w:val="00A13191"/>
    <w:rsid w:val="00A13F6B"/>
    <w:rsid w:val="00A16718"/>
    <w:rsid w:val="00A21822"/>
    <w:rsid w:val="00A21FBF"/>
    <w:rsid w:val="00A23E40"/>
    <w:rsid w:val="00A25301"/>
    <w:rsid w:val="00A25DD0"/>
    <w:rsid w:val="00A308DD"/>
    <w:rsid w:val="00A30FB1"/>
    <w:rsid w:val="00A310E0"/>
    <w:rsid w:val="00A328D7"/>
    <w:rsid w:val="00A329D5"/>
    <w:rsid w:val="00A333B6"/>
    <w:rsid w:val="00A33494"/>
    <w:rsid w:val="00A33B47"/>
    <w:rsid w:val="00A34D2C"/>
    <w:rsid w:val="00A35124"/>
    <w:rsid w:val="00A3664F"/>
    <w:rsid w:val="00A37D97"/>
    <w:rsid w:val="00A40F84"/>
    <w:rsid w:val="00A40FC5"/>
    <w:rsid w:val="00A41BBD"/>
    <w:rsid w:val="00A420F5"/>
    <w:rsid w:val="00A44599"/>
    <w:rsid w:val="00A463EF"/>
    <w:rsid w:val="00A46903"/>
    <w:rsid w:val="00A4706C"/>
    <w:rsid w:val="00A500D3"/>
    <w:rsid w:val="00A50AA3"/>
    <w:rsid w:val="00A511E5"/>
    <w:rsid w:val="00A51908"/>
    <w:rsid w:val="00A51DA2"/>
    <w:rsid w:val="00A531A5"/>
    <w:rsid w:val="00A532AD"/>
    <w:rsid w:val="00A53EA9"/>
    <w:rsid w:val="00A5467E"/>
    <w:rsid w:val="00A54FA7"/>
    <w:rsid w:val="00A564F9"/>
    <w:rsid w:val="00A566E5"/>
    <w:rsid w:val="00A56C3F"/>
    <w:rsid w:val="00A6100D"/>
    <w:rsid w:val="00A631EF"/>
    <w:rsid w:val="00A64255"/>
    <w:rsid w:val="00A6726D"/>
    <w:rsid w:val="00A675BA"/>
    <w:rsid w:val="00A679FB"/>
    <w:rsid w:val="00A67C22"/>
    <w:rsid w:val="00A705F9"/>
    <w:rsid w:val="00A71C00"/>
    <w:rsid w:val="00A73400"/>
    <w:rsid w:val="00A751F3"/>
    <w:rsid w:val="00A7533A"/>
    <w:rsid w:val="00A754C5"/>
    <w:rsid w:val="00A759E4"/>
    <w:rsid w:val="00A761F1"/>
    <w:rsid w:val="00A762B7"/>
    <w:rsid w:val="00A7666E"/>
    <w:rsid w:val="00A77003"/>
    <w:rsid w:val="00A7703E"/>
    <w:rsid w:val="00A80013"/>
    <w:rsid w:val="00A8081E"/>
    <w:rsid w:val="00A820DB"/>
    <w:rsid w:val="00A82BCA"/>
    <w:rsid w:val="00A84035"/>
    <w:rsid w:val="00A84907"/>
    <w:rsid w:val="00A86D1E"/>
    <w:rsid w:val="00A91967"/>
    <w:rsid w:val="00A92484"/>
    <w:rsid w:val="00A92DF1"/>
    <w:rsid w:val="00A94806"/>
    <w:rsid w:val="00A94E6E"/>
    <w:rsid w:val="00A97551"/>
    <w:rsid w:val="00A97875"/>
    <w:rsid w:val="00AA06C0"/>
    <w:rsid w:val="00AA2B92"/>
    <w:rsid w:val="00AB18FD"/>
    <w:rsid w:val="00AB1A38"/>
    <w:rsid w:val="00AB583B"/>
    <w:rsid w:val="00AB68B1"/>
    <w:rsid w:val="00AB7C18"/>
    <w:rsid w:val="00AC15C0"/>
    <w:rsid w:val="00AC1A9A"/>
    <w:rsid w:val="00AC1C28"/>
    <w:rsid w:val="00AC27BE"/>
    <w:rsid w:val="00AC2AE3"/>
    <w:rsid w:val="00AC3B26"/>
    <w:rsid w:val="00AC3D11"/>
    <w:rsid w:val="00AC5338"/>
    <w:rsid w:val="00AC620B"/>
    <w:rsid w:val="00AC63B3"/>
    <w:rsid w:val="00AC6D6E"/>
    <w:rsid w:val="00AC7D0A"/>
    <w:rsid w:val="00AD0292"/>
    <w:rsid w:val="00AD0CB5"/>
    <w:rsid w:val="00AD254E"/>
    <w:rsid w:val="00AD2D4D"/>
    <w:rsid w:val="00AD3275"/>
    <w:rsid w:val="00AD42A6"/>
    <w:rsid w:val="00AE0DEF"/>
    <w:rsid w:val="00AE4100"/>
    <w:rsid w:val="00AE5379"/>
    <w:rsid w:val="00AE5759"/>
    <w:rsid w:val="00AE5EF2"/>
    <w:rsid w:val="00AF19F8"/>
    <w:rsid w:val="00AF205F"/>
    <w:rsid w:val="00AF3667"/>
    <w:rsid w:val="00AF567C"/>
    <w:rsid w:val="00AF5A35"/>
    <w:rsid w:val="00B0030A"/>
    <w:rsid w:val="00B01852"/>
    <w:rsid w:val="00B04D9A"/>
    <w:rsid w:val="00B063E8"/>
    <w:rsid w:val="00B067D1"/>
    <w:rsid w:val="00B0698F"/>
    <w:rsid w:val="00B072F0"/>
    <w:rsid w:val="00B10477"/>
    <w:rsid w:val="00B10860"/>
    <w:rsid w:val="00B10F8A"/>
    <w:rsid w:val="00B127C0"/>
    <w:rsid w:val="00B16B01"/>
    <w:rsid w:val="00B20CC0"/>
    <w:rsid w:val="00B21F22"/>
    <w:rsid w:val="00B2469B"/>
    <w:rsid w:val="00B272B8"/>
    <w:rsid w:val="00B2781C"/>
    <w:rsid w:val="00B27933"/>
    <w:rsid w:val="00B31A6D"/>
    <w:rsid w:val="00B31C0A"/>
    <w:rsid w:val="00B341C7"/>
    <w:rsid w:val="00B3564A"/>
    <w:rsid w:val="00B35D3D"/>
    <w:rsid w:val="00B36FA8"/>
    <w:rsid w:val="00B40F8F"/>
    <w:rsid w:val="00B41B78"/>
    <w:rsid w:val="00B4438B"/>
    <w:rsid w:val="00B44909"/>
    <w:rsid w:val="00B44B5A"/>
    <w:rsid w:val="00B52D5A"/>
    <w:rsid w:val="00B53808"/>
    <w:rsid w:val="00B53D42"/>
    <w:rsid w:val="00B5461C"/>
    <w:rsid w:val="00B54932"/>
    <w:rsid w:val="00B55297"/>
    <w:rsid w:val="00B55B83"/>
    <w:rsid w:val="00B55DF5"/>
    <w:rsid w:val="00B576BC"/>
    <w:rsid w:val="00B57E70"/>
    <w:rsid w:val="00B62A7E"/>
    <w:rsid w:val="00B62E5D"/>
    <w:rsid w:val="00B63CBF"/>
    <w:rsid w:val="00B63E06"/>
    <w:rsid w:val="00B6733B"/>
    <w:rsid w:val="00B70235"/>
    <w:rsid w:val="00B70B69"/>
    <w:rsid w:val="00B7351A"/>
    <w:rsid w:val="00B740F1"/>
    <w:rsid w:val="00B74107"/>
    <w:rsid w:val="00B74967"/>
    <w:rsid w:val="00B74ECF"/>
    <w:rsid w:val="00B75A94"/>
    <w:rsid w:val="00B75DD2"/>
    <w:rsid w:val="00B76039"/>
    <w:rsid w:val="00B7743C"/>
    <w:rsid w:val="00B77B73"/>
    <w:rsid w:val="00B77CA1"/>
    <w:rsid w:val="00B80EEB"/>
    <w:rsid w:val="00B82A2C"/>
    <w:rsid w:val="00B85C74"/>
    <w:rsid w:val="00B85FAE"/>
    <w:rsid w:val="00B86271"/>
    <w:rsid w:val="00B86B3E"/>
    <w:rsid w:val="00B90DFD"/>
    <w:rsid w:val="00B920F2"/>
    <w:rsid w:val="00B92138"/>
    <w:rsid w:val="00B92805"/>
    <w:rsid w:val="00B94E91"/>
    <w:rsid w:val="00B96C4F"/>
    <w:rsid w:val="00BA1D3E"/>
    <w:rsid w:val="00BA23C3"/>
    <w:rsid w:val="00BA260A"/>
    <w:rsid w:val="00BA2D8A"/>
    <w:rsid w:val="00BA33B9"/>
    <w:rsid w:val="00BA33DD"/>
    <w:rsid w:val="00BA426F"/>
    <w:rsid w:val="00BA4E2B"/>
    <w:rsid w:val="00BA5B8B"/>
    <w:rsid w:val="00BA5D2B"/>
    <w:rsid w:val="00BA6298"/>
    <w:rsid w:val="00BB1506"/>
    <w:rsid w:val="00BB1F99"/>
    <w:rsid w:val="00BB271B"/>
    <w:rsid w:val="00BB4762"/>
    <w:rsid w:val="00BB5E56"/>
    <w:rsid w:val="00BB66AA"/>
    <w:rsid w:val="00BB6BEC"/>
    <w:rsid w:val="00BB6EBC"/>
    <w:rsid w:val="00BB7B92"/>
    <w:rsid w:val="00BB7C11"/>
    <w:rsid w:val="00BC08EB"/>
    <w:rsid w:val="00BC0911"/>
    <w:rsid w:val="00BC62B3"/>
    <w:rsid w:val="00BC7315"/>
    <w:rsid w:val="00BD2673"/>
    <w:rsid w:val="00BD31F7"/>
    <w:rsid w:val="00BD3798"/>
    <w:rsid w:val="00BD3F41"/>
    <w:rsid w:val="00BD4A24"/>
    <w:rsid w:val="00BD4FD8"/>
    <w:rsid w:val="00BD5194"/>
    <w:rsid w:val="00BD7BCF"/>
    <w:rsid w:val="00BE1133"/>
    <w:rsid w:val="00BE4ECF"/>
    <w:rsid w:val="00BE6485"/>
    <w:rsid w:val="00BE6701"/>
    <w:rsid w:val="00BF1113"/>
    <w:rsid w:val="00BF126F"/>
    <w:rsid w:val="00BF21CF"/>
    <w:rsid w:val="00BF2BA9"/>
    <w:rsid w:val="00BF3B4B"/>
    <w:rsid w:val="00BF3E7D"/>
    <w:rsid w:val="00BF3FB2"/>
    <w:rsid w:val="00BF4366"/>
    <w:rsid w:val="00BF508F"/>
    <w:rsid w:val="00BF742C"/>
    <w:rsid w:val="00BF7D2D"/>
    <w:rsid w:val="00C01761"/>
    <w:rsid w:val="00C024B2"/>
    <w:rsid w:val="00C037D2"/>
    <w:rsid w:val="00C06195"/>
    <w:rsid w:val="00C077C5"/>
    <w:rsid w:val="00C11505"/>
    <w:rsid w:val="00C11C3F"/>
    <w:rsid w:val="00C13A20"/>
    <w:rsid w:val="00C13F5A"/>
    <w:rsid w:val="00C14159"/>
    <w:rsid w:val="00C14FF2"/>
    <w:rsid w:val="00C15C0A"/>
    <w:rsid w:val="00C16483"/>
    <w:rsid w:val="00C202CC"/>
    <w:rsid w:val="00C20FA7"/>
    <w:rsid w:val="00C21D82"/>
    <w:rsid w:val="00C21F90"/>
    <w:rsid w:val="00C23E57"/>
    <w:rsid w:val="00C30C91"/>
    <w:rsid w:val="00C324E9"/>
    <w:rsid w:val="00C3318A"/>
    <w:rsid w:val="00C33B77"/>
    <w:rsid w:val="00C33FB9"/>
    <w:rsid w:val="00C3512F"/>
    <w:rsid w:val="00C35BDC"/>
    <w:rsid w:val="00C37CF9"/>
    <w:rsid w:val="00C37DF8"/>
    <w:rsid w:val="00C411E7"/>
    <w:rsid w:val="00C41C5B"/>
    <w:rsid w:val="00C41FEF"/>
    <w:rsid w:val="00C42438"/>
    <w:rsid w:val="00C438E7"/>
    <w:rsid w:val="00C446F3"/>
    <w:rsid w:val="00C45DDA"/>
    <w:rsid w:val="00C46409"/>
    <w:rsid w:val="00C46575"/>
    <w:rsid w:val="00C46CF5"/>
    <w:rsid w:val="00C4730F"/>
    <w:rsid w:val="00C47C79"/>
    <w:rsid w:val="00C50269"/>
    <w:rsid w:val="00C50733"/>
    <w:rsid w:val="00C52208"/>
    <w:rsid w:val="00C53CAC"/>
    <w:rsid w:val="00C5459E"/>
    <w:rsid w:val="00C55B32"/>
    <w:rsid w:val="00C55B3D"/>
    <w:rsid w:val="00C55FF0"/>
    <w:rsid w:val="00C56F0B"/>
    <w:rsid w:val="00C5746D"/>
    <w:rsid w:val="00C60B08"/>
    <w:rsid w:val="00C62C47"/>
    <w:rsid w:val="00C63D55"/>
    <w:rsid w:val="00C63E96"/>
    <w:rsid w:val="00C63EF2"/>
    <w:rsid w:val="00C70033"/>
    <w:rsid w:val="00C72535"/>
    <w:rsid w:val="00C72736"/>
    <w:rsid w:val="00C729B3"/>
    <w:rsid w:val="00C7321D"/>
    <w:rsid w:val="00C73DD6"/>
    <w:rsid w:val="00C75B62"/>
    <w:rsid w:val="00C7696C"/>
    <w:rsid w:val="00C77906"/>
    <w:rsid w:val="00C80962"/>
    <w:rsid w:val="00C8234C"/>
    <w:rsid w:val="00C839C9"/>
    <w:rsid w:val="00C8469C"/>
    <w:rsid w:val="00C903E5"/>
    <w:rsid w:val="00C9432C"/>
    <w:rsid w:val="00C95ACD"/>
    <w:rsid w:val="00C96D9B"/>
    <w:rsid w:val="00CA08C1"/>
    <w:rsid w:val="00CA240A"/>
    <w:rsid w:val="00CA3CB3"/>
    <w:rsid w:val="00CA43C9"/>
    <w:rsid w:val="00CA4795"/>
    <w:rsid w:val="00CA5008"/>
    <w:rsid w:val="00CA7AF6"/>
    <w:rsid w:val="00CB1ED8"/>
    <w:rsid w:val="00CB419C"/>
    <w:rsid w:val="00CB55A8"/>
    <w:rsid w:val="00CB56CC"/>
    <w:rsid w:val="00CB6E7C"/>
    <w:rsid w:val="00CB7277"/>
    <w:rsid w:val="00CC0458"/>
    <w:rsid w:val="00CC0EE7"/>
    <w:rsid w:val="00CC3563"/>
    <w:rsid w:val="00CC447B"/>
    <w:rsid w:val="00CC45C7"/>
    <w:rsid w:val="00CC5AB9"/>
    <w:rsid w:val="00CC7B53"/>
    <w:rsid w:val="00CD07EF"/>
    <w:rsid w:val="00CD08CF"/>
    <w:rsid w:val="00CD116C"/>
    <w:rsid w:val="00CD2B0E"/>
    <w:rsid w:val="00CD629F"/>
    <w:rsid w:val="00CD6626"/>
    <w:rsid w:val="00CD6A2A"/>
    <w:rsid w:val="00CD78A2"/>
    <w:rsid w:val="00CE0B68"/>
    <w:rsid w:val="00CE3339"/>
    <w:rsid w:val="00CE5139"/>
    <w:rsid w:val="00CE5161"/>
    <w:rsid w:val="00CE611F"/>
    <w:rsid w:val="00CF0AEE"/>
    <w:rsid w:val="00CF0BCA"/>
    <w:rsid w:val="00CF1097"/>
    <w:rsid w:val="00CF46E1"/>
    <w:rsid w:val="00CF5D27"/>
    <w:rsid w:val="00CF5EAF"/>
    <w:rsid w:val="00CF70A7"/>
    <w:rsid w:val="00D005A4"/>
    <w:rsid w:val="00D006A2"/>
    <w:rsid w:val="00D00BBE"/>
    <w:rsid w:val="00D00D44"/>
    <w:rsid w:val="00D014ED"/>
    <w:rsid w:val="00D04797"/>
    <w:rsid w:val="00D04BE8"/>
    <w:rsid w:val="00D067FE"/>
    <w:rsid w:val="00D1006B"/>
    <w:rsid w:val="00D1088D"/>
    <w:rsid w:val="00D10BA3"/>
    <w:rsid w:val="00D11169"/>
    <w:rsid w:val="00D1224A"/>
    <w:rsid w:val="00D12AD7"/>
    <w:rsid w:val="00D130EC"/>
    <w:rsid w:val="00D14289"/>
    <w:rsid w:val="00D14AE5"/>
    <w:rsid w:val="00D14DCD"/>
    <w:rsid w:val="00D159A0"/>
    <w:rsid w:val="00D16021"/>
    <w:rsid w:val="00D16CD3"/>
    <w:rsid w:val="00D16ED3"/>
    <w:rsid w:val="00D20143"/>
    <w:rsid w:val="00D20E3B"/>
    <w:rsid w:val="00D22190"/>
    <w:rsid w:val="00D26B74"/>
    <w:rsid w:val="00D270DA"/>
    <w:rsid w:val="00D302AE"/>
    <w:rsid w:val="00D303A7"/>
    <w:rsid w:val="00D3058A"/>
    <w:rsid w:val="00D305A4"/>
    <w:rsid w:val="00D30D51"/>
    <w:rsid w:val="00D31F1C"/>
    <w:rsid w:val="00D3284F"/>
    <w:rsid w:val="00D32D87"/>
    <w:rsid w:val="00D33019"/>
    <w:rsid w:val="00D35A74"/>
    <w:rsid w:val="00D35B10"/>
    <w:rsid w:val="00D35B52"/>
    <w:rsid w:val="00D41B8B"/>
    <w:rsid w:val="00D435FB"/>
    <w:rsid w:val="00D436F6"/>
    <w:rsid w:val="00D43870"/>
    <w:rsid w:val="00D43B73"/>
    <w:rsid w:val="00D44AF2"/>
    <w:rsid w:val="00D45310"/>
    <w:rsid w:val="00D45BF5"/>
    <w:rsid w:val="00D46745"/>
    <w:rsid w:val="00D47438"/>
    <w:rsid w:val="00D47A62"/>
    <w:rsid w:val="00D47C39"/>
    <w:rsid w:val="00D514A9"/>
    <w:rsid w:val="00D526D0"/>
    <w:rsid w:val="00D5329C"/>
    <w:rsid w:val="00D53C19"/>
    <w:rsid w:val="00D5402E"/>
    <w:rsid w:val="00D550F1"/>
    <w:rsid w:val="00D568CF"/>
    <w:rsid w:val="00D57A3B"/>
    <w:rsid w:val="00D646B0"/>
    <w:rsid w:val="00D64AC8"/>
    <w:rsid w:val="00D64C0F"/>
    <w:rsid w:val="00D65815"/>
    <w:rsid w:val="00D70B1C"/>
    <w:rsid w:val="00D72A51"/>
    <w:rsid w:val="00D7578D"/>
    <w:rsid w:val="00D773C8"/>
    <w:rsid w:val="00D8060B"/>
    <w:rsid w:val="00D81EDE"/>
    <w:rsid w:val="00D855EA"/>
    <w:rsid w:val="00D86854"/>
    <w:rsid w:val="00D9101A"/>
    <w:rsid w:val="00D92B5A"/>
    <w:rsid w:val="00D93116"/>
    <w:rsid w:val="00D9452A"/>
    <w:rsid w:val="00D94E08"/>
    <w:rsid w:val="00D94ECD"/>
    <w:rsid w:val="00D95609"/>
    <w:rsid w:val="00D969B5"/>
    <w:rsid w:val="00D96D97"/>
    <w:rsid w:val="00DA0BA6"/>
    <w:rsid w:val="00DA0D52"/>
    <w:rsid w:val="00DA0E03"/>
    <w:rsid w:val="00DA203F"/>
    <w:rsid w:val="00DA2A72"/>
    <w:rsid w:val="00DA2AD1"/>
    <w:rsid w:val="00DA3816"/>
    <w:rsid w:val="00DA5632"/>
    <w:rsid w:val="00DA67E9"/>
    <w:rsid w:val="00DA6DF8"/>
    <w:rsid w:val="00DB00C1"/>
    <w:rsid w:val="00DB04ED"/>
    <w:rsid w:val="00DB0843"/>
    <w:rsid w:val="00DB1477"/>
    <w:rsid w:val="00DB1B8F"/>
    <w:rsid w:val="00DB2CD3"/>
    <w:rsid w:val="00DB310D"/>
    <w:rsid w:val="00DB4A8E"/>
    <w:rsid w:val="00DB7F46"/>
    <w:rsid w:val="00DC00E2"/>
    <w:rsid w:val="00DC255F"/>
    <w:rsid w:val="00DC3610"/>
    <w:rsid w:val="00DC61C4"/>
    <w:rsid w:val="00DD6FEE"/>
    <w:rsid w:val="00DD739D"/>
    <w:rsid w:val="00DE08D4"/>
    <w:rsid w:val="00DE09F5"/>
    <w:rsid w:val="00DE26F9"/>
    <w:rsid w:val="00DE2BA5"/>
    <w:rsid w:val="00DE3087"/>
    <w:rsid w:val="00DE485D"/>
    <w:rsid w:val="00DE5A2E"/>
    <w:rsid w:val="00DE7FA3"/>
    <w:rsid w:val="00DF217D"/>
    <w:rsid w:val="00DF5A1D"/>
    <w:rsid w:val="00E006E2"/>
    <w:rsid w:val="00E01334"/>
    <w:rsid w:val="00E0286E"/>
    <w:rsid w:val="00E0380A"/>
    <w:rsid w:val="00E04682"/>
    <w:rsid w:val="00E0641A"/>
    <w:rsid w:val="00E06B2B"/>
    <w:rsid w:val="00E06E8D"/>
    <w:rsid w:val="00E1037D"/>
    <w:rsid w:val="00E11DC9"/>
    <w:rsid w:val="00E13FF3"/>
    <w:rsid w:val="00E15F96"/>
    <w:rsid w:val="00E17438"/>
    <w:rsid w:val="00E2258D"/>
    <w:rsid w:val="00E22F4C"/>
    <w:rsid w:val="00E23B48"/>
    <w:rsid w:val="00E23EAF"/>
    <w:rsid w:val="00E24865"/>
    <w:rsid w:val="00E24CD2"/>
    <w:rsid w:val="00E2582D"/>
    <w:rsid w:val="00E26ECD"/>
    <w:rsid w:val="00E31A53"/>
    <w:rsid w:val="00E32CAA"/>
    <w:rsid w:val="00E33A11"/>
    <w:rsid w:val="00E36AED"/>
    <w:rsid w:val="00E36F0C"/>
    <w:rsid w:val="00E37ED8"/>
    <w:rsid w:val="00E4068D"/>
    <w:rsid w:val="00E40D12"/>
    <w:rsid w:val="00E41E27"/>
    <w:rsid w:val="00E43667"/>
    <w:rsid w:val="00E4394C"/>
    <w:rsid w:val="00E45BA6"/>
    <w:rsid w:val="00E45CE7"/>
    <w:rsid w:val="00E463DE"/>
    <w:rsid w:val="00E47313"/>
    <w:rsid w:val="00E50BDE"/>
    <w:rsid w:val="00E510BE"/>
    <w:rsid w:val="00E5193A"/>
    <w:rsid w:val="00E51D9B"/>
    <w:rsid w:val="00E51F17"/>
    <w:rsid w:val="00E5239B"/>
    <w:rsid w:val="00E533D5"/>
    <w:rsid w:val="00E537AE"/>
    <w:rsid w:val="00E57BA9"/>
    <w:rsid w:val="00E6104D"/>
    <w:rsid w:val="00E61906"/>
    <w:rsid w:val="00E6348C"/>
    <w:rsid w:val="00E65318"/>
    <w:rsid w:val="00E65A7F"/>
    <w:rsid w:val="00E71883"/>
    <w:rsid w:val="00E72116"/>
    <w:rsid w:val="00E7292F"/>
    <w:rsid w:val="00E7370E"/>
    <w:rsid w:val="00E73A6A"/>
    <w:rsid w:val="00E73D37"/>
    <w:rsid w:val="00E74EDB"/>
    <w:rsid w:val="00E75B89"/>
    <w:rsid w:val="00E762C7"/>
    <w:rsid w:val="00E770F6"/>
    <w:rsid w:val="00E778E2"/>
    <w:rsid w:val="00E80E24"/>
    <w:rsid w:val="00E825C2"/>
    <w:rsid w:val="00E8608E"/>
    <w:rsid w:val="00E868C2"/>
    <w:rsid w:val="00E86C22"/>
    <w:rsid w:val="00E86D0C"/>
    <w:rsid w:val="00E875C7"/>
    <w:rsid w:val="00E903EA"/>
    <w:rsid w:val="00E908C6"/>
    <w:rsid w:val="00E90A8B"/>
    <w:rsid w:val="00E947D8"/>
    <w:rsid w:val="00E96E48"/>
    <w:rsid w:val="00E971CC"/>
    <w:rsid w:val="00EA1940"/>
    <w:rsid w:val="00EA1BF0"/>
    <w:rsid w:val="00EA1C0A"/>
    <w:rsid w:val="00EA2D6B"/>
    <w:rsid w:val="00EA687F"/>
    <w:rsid w:val="00EA71EA"/>
    <w:rsid w:val="00EA7A17"/>
    <w:rsid w:val="00EB053B"/>
    <w:rsid w:val="00EB2521"/>
    <w:rsid w:val="00EB290C"/>
    <w:rsid w:val="00EB3D98"/>
    <w:rsid w:val="00EB6933"/>
    <w:rsid w:val="00EB728F"/>
    <w:rsid w:val="00EB785D"/>
    <w:rsid w:val="00EC3F78"/>
    <w:rsid w:val="00EC50FE"/>
    <w:rsid w:val="00EC568A"/>
    <w:rsid w:val="00EC593B"/>
    <w:rsid w:val="00EC5EC7"/>
    <w:rsid w:val="00ED0957"/>
    <w:rsid w:val="00ED1EB0"/>
    <w:rsid w:val="00ED39F9"/>
    <w:rsid w:val="00ED46BA"/>
    <w:rsid w:val="00ED4B9D"/>
    <w:rsid w:val="00ED4BD5"/>
    <w:rsid w:val="00ED532A"/>
    <w:rsid w:val="00ED68AE"/>
    <w:rsid w:val="00ED6D80"/>
    <w:rsid w:val="00EE004F"/>
    <w:rsid w:val="00EE08D3"/>
    <w:rsid w:val="00EE3582"/>
    <w:rsid w:val="00EE4026"/>
    <w:rsid w:val="00EE51F2"/>
    <w:rsid w:val="00EE5B01"/>
    <w:rsid w:val="00EE66D6"/>
    <w:rsid w:val="00EE6CDC"/>
    <w:rsid w:val="00EE7108"/>
    <w:rsid w:val="00EF030F"/>
    <w:rsid w:val="00EF1A03"/>
    <w:rsid w:val="00EF1A6D"/>
    <w:rsid w:val="00EF1E60"/>
    <w:rsid w:val="00EF216E"/>
    <w:rsid w:val="00EF3626"/>
    <w:rsid w:val="00EF49C4"/>
    <w:rsid w:val="00EF4AB6"/>
    <w:rsid w:val="00EF7FA0"/>
    <w:rsid w:val="00F0173B"/>
    <w:rsid w:val="00F022EE"/>
    <w:rsid w:val="00F03A11"/>
    <w:rsid w:val="00F040E4"/>
    <w:rsid w:val="00F05E0E"/>
    <w:rsid w:val="00F067F7"/>
    <w:rsid w:val="00F11447"/>
    <w:rsid w:val="00F1183F"/>
    <w:rsid w:val="00F118F9"/>
    <w:rsid w:val="00F13E1F"/>
    <w:rsid w:val="00F143B9"/>
    <w:rsid w:val="00F17C63"/>
    <w:rsid w:val="00F24572"/>
    <w:rsid w:val="00F25558"/>
    <w:rsid w:val="00F269F2"/>
    <w:rsid w:val="00F30119"/>
    <w:rsid w:val="00F30C87"/>
    <w:rsid w:val="00F33466"/>
    <w:rsid w:val="00F3376A"/>
    <w:rsid w:val="00F3676D"/>
    <w:rsid w:val="00F404E2"/>
    <w:rsid w:val="00F40D5E"/>
    <w:rsid w:val="00F40DA8"/>
    <w:rsid w:val="00F42E56"/>
    <w:rsid w:val="00F42EBB"/>
    <w:rsid w:val="00F42EF4"/>
    <w:rsid w:val="00F468A8"/>
    <w:rsid w:val="00F50EE6"/>
    <w:rsid w:val="00F50F24"/>
    <w:rsid w:val="00F530D7"/>
    <w:rsid w:val="00F54C4E"/>
    <w:rsid w:val="00F54CC7"/>
    <w:rsid w:val="00F60F05"/>
    <w:rsid w:val="00F61879"/>
    <w:rsid w:val="00F61F77"/>
    <w:rsid w:val="00F70F50"/>
    <w:rsid w:val="00F717DF"/>
    <w:rsid w:val="00F721F4"/>
    <w:rsid w:val="00F74AB6"/>
    <w:rsid w:val="00F75FFF"/>
    <w:rsid w:val="00F76159"/>
    <w:rsid w:val="00F76FEF"/>
    <w:rsid w:val="00F772DE"/>
    <w:rsid w:val="00F8119B"/>
    <w:rsid w:val="00F83C89"/>
    <w:rsid w:val="00F8440D"/>
    <w:rsid w:val="00F85498"/>
    <w:rsid w:val="00F85514"/>
    <w:rsid w:val="00F8634A"/>
    <w:rsid w:val="00F8787A"/>
    <w:rsid w:val="00F87B18"/>
    <w:rsid w:val="00F87B99"/>
    <w:rsid w:val="00F90100"/>
    <w:rsid w:val="00F9244D"/>
    <w:rsid w:val="00F955EA"/>
    <w:rsid w:val="00F97495"/>
    <w:rsid w:val="00FA0260"/>
    <w:rsid w:val="00FA23F6"/>
    <w:rsid w:val="00FA2DE5"/>
    <w:rsid w:val="00FA4112"/>
    <w:rsid w:val="00FA5F6F"/>
    <w:rsid w:val="00FB09D6"/>
    <w:rsid w:val="00FB23AA"/>
    <w:rsid w:val="00FB2434"/>
    <w:rsid w:val="00FB7886"/>
    <w:rsid w:val="00FC0B52"/>
    <w:rsid w:val="00FC0BF5"/>
    <w:rsid w:val="00FC4737"/>
    <w:rsid w:val="00FC5F7C"/>
    <w:rsid w:val="00FC65BB"/>
    <w:rsid w:val="00FD07AC"/>
    <w:rsid w:val="00FD1AB9"/>
    <w:rsid w:val="00FD2109"/>
    <w:rsid w:val="00FD288F"/>
    <w:rsid w:val="00FD50F4"/>
    <w:rsid w:val="00FD748D"/>
    <w:rsid w:val="00FE0B77"/>
    <w:rsid w:val="00FE1C25"/>
    <w:rsid w:val="00FE1CDF"/>
    <w:rsid w:val="00FE1E01"/>
    <w:rsid w:val="00FE4699"/>
    <w:rsid w:val="00FE6AC2"/>
    <w:rsid w:val="00FF0FD3"/>
    <w:rsid w:val="00FF1A53"/>
    <w:rsid w:val="00FF1F79"/>
    <w:rsid w:val="00FF3D24"/>
    <w:rsid w:val="00FF4AA7"/>
    <w:rsid w:val="00FF5FEE"/>
    <w:rsid w:val="00FF66A1"/>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E8E47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sz w:val="24"/>
        <w:szCs w:val="24"/>
        <w:lang w:val="pt-BR" w:eastAsia="pt-BR" w:bidi="ar-SA"/>
      </w:rPr>
    </w:rPrDefault>
    <w:pPrDefault/>
  </w:docDefaults>
  <w:latentStyles w:defLockedState="0" w:defUIPriority="0" w:defSemiHidden="0" w:defUnhideWhenUsed="0" w:defQFormat="0" w:count="380">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D2D"/>
    <w:rPr>
      <w:rFonts w:ascii="Arial" w:hAnsi="Arial" w:cs="Arial"/>
      <w:lang w:val="en-US" w:eastAsia="en-US"/>
    </w:rPr>
  </w:style>
  <w:style w:type="paragraph" w:styleId="Heading1">
    <w:name w:val="heading 1"/>
    <w:basedOn w:val="Normal"/>
    <w:next w:val="Normal"/>
    <w:uiPriority w:val="99"/>
    <w:qFormat/>
    <w:rsid w:val="0092338C"/>
    <w:pPr>
      <w:keepNext/>
      <w:widowControl w:val="0"/>
      <w:tabs>
        <w:tab w:val="num" w:pos="360"/>
      </w:tabs>
      <w:spacing w:before="120" w:after="60" w:line="240" w:lineRule="atLeast"/>
      <w:ind w:left="360" w:hanging="360"/>
      <w:outlineLvl w:val="0"/>
    </w:pPr>
    <w:rPr>
      <w:b/>
      <w:bCs/>
    </w:rPr>
  </w:style>
  <w:style w:type="paragraph" w:styleId="Heading2">
    <w:name w:val="heading 2"/>
    <w:basedOn w:val="Heading1"/>
    <w:next w:val="Normal"/>
    <w:qFormat/>
    <w:rsid w:val="0092338C"/>
    <w:pPr>
      <w:tabs>
        <w:tab w:val="clear" w:pos="360"/>
        <w:tab w:val="num" w:pos="0"/>
      </w:tabs>
      <w:outlineLvl w:val="1"/>
    </w:pPr>
    <w:rPr>
      <w:sz w:val="20"/>
      <w:szCs w:val="20"/>
    </w:rPr>
  </w:style>
  <w:style w:type="paragraph" w:styleId="Heading3">
    <w:name w:val="heading 3"/>
    <w:basedOn w:val="Heading1"/>
    <w:next w:val="Normal"/>
    <w:uiPriority w:val="99"/>
    <w:qFormat/>
    <w:rsid w:val="0092338C"/>
    <w:pPr>
      <w:tabs>
        <w:tab w:val="clear" w:pos="360"/>
        <w:tab w:val="num" w:pos="0"/>
      </w:tabs>
      <w:outlineLvl w:val="2"/>
    </w:pPr>
    <w:rPr>
      <w:b w:val="0"/>
      <w:bCs w:val="0"/>
      <w:i/>
      <w:iCs/>
      <w:sz w:val="20"/>
      <w:szCs w:val="20"/>
    </w:rPr>
  </w:style>
  <w:style w:type="paragraph" w:styleId="Heading4">
    <w:name w:val="heading 4"/>
    <w:basedOn w:val="Heading1"/>
    <w:next w:val="Normal"/>
    <w:uiPriority w:val="99"/>
    <w:qFormat/>
    <w:rsid w:val="0092338C"/>
    <w:pPr>
      <w:tabs>
        <w:tab w:val="clear" w:pos="360"/>
        <w:tab w:val="num" w:pos="0"/>
      </w:tabs>
      <w:outlineLvl w:val="3"/>
    </w:pPr>
    <w:rPr>
      <w:b w:val="0"/>
      <w:bCs w:val="0"/>
      <w:sz w:val="20"/>
      <w:szCs w:val="20"/>
    </w:rPr>
  </w:style>
  <w:style w:type="paragraph" w:styleId="Heading5">
    <w:name w:val="heading 5"/>
    <w:basedOn w:val="Normal"/>
    <w:next w:val="Normal"/>
    <w:uiPriority w:val="99"/>
    <w:qFormat/>
    <w:rsid w:val="0092338C"/>
    <w:pPr>
      <w:widowControl w:val="0"/>
      <w:tabs>
        <w:tab w:val="num" w:pos="0"/>
      </w:tabs>
      <w:spacing w:before="240" w:after="60" w:line="240" w:lineRule="atLeast"/>
      <w:ind w:left="360" w:hanging="360"/>
      <w:outlineLvl w:val="4"/>
    </w:pPr>
    <w:rPr>
      <w:sz w:val="22"/>
      <w:szCs w:val="22"/>
    </w:rPr>
  </w:style>
  <w:style w:type="paragraph" w:styleId="Heading6">
    <w:name w:val="heading 6"/>
    <w:basedOn w:val="Normal"/>
    <w:next w:val="Normal"/>
    <w:uiPriority w:val="99"/>
    <w:qFormat/>
    <w:rsid w:val="0092338C"/>
    <w:pPr>
      <w:widowControl w:val="0"/>
      <w:tabs>
        <w:tab w:val="num" w:pos="0"/>
      </w:tabs>
      <w:spacing w:before="240" w:after="60" w:line="240" w:lineRule="atLeast"/>
      <w:ind w:left="360" w:hanging="360"/>
      <w:outlineLvl w:val="5"/>
    </w:pPr>
    <w:rPr>
      <w:i/>
      <w:iCs/>
      <w:sz w:val="22"/>
      <w:szCs w:val="22"/>
    </w:rPr>
  </w:style>
  <w:style w:type="paragraph" w:styleId="Heading7">
    <w:name w:val="heading 7"/>
    <w:basedOn w:val="Normal"/>
    <w:next w:val="Normal"/>
    <w:uiPriority w:val="99"/>
    <w:qFormat/>
    <w:rsid w:val="0092338C"/>
    <w:pPr>
      <w:widowControl w:val="0"/>
      <w:tabs>
        <w:tab w:val="num" w:pos="0"/>
      </w:tabs>
      <w:spacing w:before="240" w:after="60" w:line="240" w:lineRule="atLeast"/>
      <w:ind w:left="360" w:hanging="360"/>
      <w:outlineLvl w:val="6"/>
    </w:pPr>
  </w:style>
  <w:style w:type="paragraph" w:styleId="Heading8">
    <w:name w:val="heading 8"/>
    <w:basedOn w:val="Normal"/>
    <w:next w:val="Normal"/>
    <w:uiPriority w:val="99"/>
    <w:qFormat/>
    <w:rsid w:val="0092338C"/>
    <w:pPr>
      <w:widowControl w:val="0"/>
      <w:tabs>
        <w:tab w:val="num" w:pos="0"/>
      </w:tabs>
      <w:spacing w:before="240" w:after="60" w:line="240" w:lineRule="atLeast"/>
      <w:ind w:left="360" w:hanging="360"/>
      <w:outlineLvl w:val="7"/>
    </w:pPr>
    <w:rPr>
      <w:i/>
      <w:iCs/>
    </w:rPr>
  </w:style>
  <w:style w:type="paragraph" w:styleId="Heading9">
    <w:name w:val="heading 9"/>
    <w:basedOn w:val="Normal"/>
    <w:next w:val="Normal"/>
    <w:uiPriority w:val="99"/>
    <w:qFormat/>
    <w:rsid w:val="0092338C"/>
    <w:pPr>
      <w:widowControl w:val="0"/>
      <w:tabs>
        <w:tab w:val="num" w:pos="0"/>
      </w:tabs>
      <w:spacing w:before="240" w:after="60" w:line="240" w:lineRule="atLeast"/>
      <w:ind w:left="360" w:hanging="3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Blue">
    <w:name w:val="InfoBlue"/>
    <w:basedOn w:val="Normal"/>
    <w:next w:val="BodyText"/>
    <w:autoRedefine/>
    <w:rsid w:val="0092338C"/>
    <w:pPr>
      <w:widowControl w:val="0"/>
      <w:spacing w:after="120" w:line="240" w:lineRule="atLeast"/>
      <w:ind w:left="720"/>
    </w:pPr>
    <w:rPr>
      <w:i/>
      <w:iCs/>
      <w:color w:val="0000FF"/>
    </w:rPr>
  </w:style>
  <w:style w:type="paragraph" w:styleId="BodyText">
    <w:name w:val="Body Text"/>
    <w:basedOn w:val="Normal"/>
    <w:link w:val="BodyTextChar"/>
    <w:rsid w:val="0092338C"/>
    <w:pPr>
      <w:spacing w:after="120"/>
    </w:pPr>
  </w:style>
  <w:style w:type="paragraph" w:styleId="Header">
    <w:name w:val="header"/>
    <w:basedOn w:val="Normal"/>
    <w:rsid w:val="0092338C"/>
    <w:pPr>
      <w:tabs>
        <w:tab w:val="center" w:pos="4320"/>
        <w:tab w:val="right" w:pos="8640"/>
      </w:tabs>
    </w:pPr>
  </w:style>
  <w:style w:type="character" w:styleId="Hyperlink">
    <w:name w:val="Hyperlink"/>
    <w:uiPriority w:val="99"/>
    <w:rsid w:val="0092338C"/>
    <w:rPr>
      <w:color w:val="0000FF"/>
      <w:u w:val="single"/>
    </w:rPr>
  </w:style>
  <w:style w:type="paragraph" w:styleId="Footer">
    <w:name w:val="footer"/>
    <w:basedOn w:val="Normal"/>
    <w:rsid w:val="0092338C"/>
    <w:pPr>
      <w:tabs>
        <w:tab w:val="center" w:pos="4320"/>
        <w:tab w:val="right" w:pos="8640"/>
      </w:tabs>
    </w:pPr>
  </w:style>
  <w:style w:type="character" w:styleId="FollowedHyperlink">
    <w:name w:val="FollowedHyperlink"/>
    <w:rsid w:val="0092338C"/>
    <w:rPr>
      <w:color w:val="800080"/>
      <w:u w:val="single"/>
    </w:rPr>
  </w:style>
  <w:style w:type="paragraph" w:styleId="BlockText">
    <w:name w:val="Block Text"/>
    <w:basedOn w:val="Normal"/>
    <w:rsid w:val="0092338C"/>
    <w:pPr>
      <w:spacing w:after="120"/>
      <w:ind w:left="1440" w:right="1440"/>
    </w:pPr>
  </w:style>
  <w:style w:type="paragraph" w:styleId="BodyText2">
    <w:name w:val="Body Text 2"/>
    <w:basedOn w:val="Normal"/>
    <w:rsid w:val="0092338C"/>
    <w:pPr>
      <w:spacing w:after="120"/>
      <w:ind w:left="360"/>
    </w:pPr>
  </w:style>
  <w:style w:type="paragraph" w:styleId="BodyText3">
    <w:name w:val="Body Text 3"/>
    <w:basedOn w:val="Normal"/>
    <w:rsid w:val="0092338C"/>
    <w:pPr>
      <w:spacing w:after="120"/>
    </w:pPr>
    <w:rPr>
      <w:sz w:val="16"/>
      <w:szCs w:val="16"/>
    </w:rPr>
  </w:style>
  <w:style w:type="paragraph" w:styleId="BodyTextFirstIndent">
    <w:name w:val="Body Text First Indent"/>
    <w:basedOn w:val="BodyText"/>
    <w:rsid w:val="0092338C"/>
    <w:pPr>
      <w:ind w:firstLine="210"/>
    </w:pPr>
  </w:style>
  <w:style w:type="paragraph" w:styleId="BodyTextIndent">
    <w:name w:val="Body Text Indent"/>
    <w:basedOn w:val="Normal"/>
    <w:rsid w:val="0092338C"/>
    <w:pPr>
      <w:spacing w:after="120"/>
      <w:ind w:left="360"/>
    </w:pPr>
  </w:style>
  <w:style w:type="paragraph" w:styleId="BodyTextFirstIndent2">
    <w:name w:val="Body Text First Indent 2"/>
    <w:basedOn w:val="BodyText2"/>
    <w:rsid w:val="0092338C"/>
    <w:pPr>
      <w:ind w:firstLine="210"/>
    </w:pPr>
  </w:style>
  <w:style w:type="paragraph" w:styleId="BodyTextIndent2">
    <w:name w:val="Body Text Indent 2"/>
    <w:basedOn w:val="Normal"/>
    <w:rsid w:val="0092338C"/>
    <w:pPr>
      <w:spacing w:after="120" w:line="480" w:lineRule="auto"/>
      <w:ind w:left="360"/>
    </w:pPr>
  </w:style>
  <w:style w:type="paragraph" w:styleId="BodyTextIndent3">
    <w:name w:val="Body Text Indent 3"/>
    <w:basedOn w:val="Normal"/>
    <w:rsid w:val="0092338C"/>
    <w:pPr>
      <w:spacing w:after="120"/>
      <w:ind w:left="360"/>
    </w:pPr>
    <w:rPr>
      <w:sz w:val="16"/>
      <w:szCs w:val="16"/>
    </w:rPr>
  </w:style>
  <w:style w:type="paragraph" w:styleId="Caption">
    <w:name w:val="caption"/>
    <w:basedOn w:val="Normal"/>
    <w:next w:val="Normal"/>
    <w:qFormat/>
    <w:rsid w:val="0092338C"/>
    <w:pPr>
      <w:spacing w:before="120" w:after="120"/>
    </w:pPr>
    <w:rPr>
      <w:b/>
      <w:bCs/>
    </w:rPr>
  </w:style>
  <w:style w:type="paragraph" w:styleId="Closing">
    <w:name w:val="Closing"/>
    <w:basedOn w:val="Normal"/>
    <w:rsid w:val="0092338C"/>
    <w:pPr>
      <w:ind w:left="4320"/>
    </w:pPr>
  </w:style>
  <w:style w:type="paragraph" w:styleId="CommentText">
    <w:name w:val="annotation text"/>
    <w:basedOn w:val="Normal"/>
    <w:semiHidden/>
    <w:rsid w:val="0092338C"/>
  </w:style>
  <w:style w:type="paragraph" w:styleId="Date">
    <w:name w:val="Date"/>
    <w:basedOn w:val="Normal"/>
    <w:next w:val="Normal"/>
    <w:rsid w:val="0092338C"/>
  </w:style>
  <w:style w:type="paragraph" w:styleId="DocumentMap">
    <w:name w:val="Document Map"/>
    <w:basedOn w:val="Normal"/>
    <w:semiHidden/>
    <w:rsid w:val="0092338C"/>
    <w:pPr>
      <w:shd w:val="clear" w:color="auto" w:fill="000080"/>
    </w:pPr>
    <w:rPr>
      <w:rFonts w:ascii="Tahoma" w:hAnsi="Tahoma" w:cs="Tahoma"/>
    </w:rPr>
  </w:style>
  <w:style w:type="paragraph" w:styleId="E-mailSignature">
    <w:name w:val="E-mail Signature"/>
    <w:basedOn w:val="Normal"/>
    <w:rsid w:val="0092338C"/>
  </w:style>
  <w:style w:type="paragraph" w:styleId="EndnoteText">
    <w:name w:val="endnote text"/>
    <w:basedOn w:val="Normal"/>
    <w:semiHidden/>
    <w:rsid w:val="0092338C"/>
  </w:style>
  <w:style w:type="paragraph" w:styleId="EnvelopeAddress">
    <w:name w:val="envelope address"/>
    <w:basedOn w:val="Normal"/>
    <w:rsid w:val="0092338C"/>
    <w:pPr>
      <w:framePr w:w="7920" w:h="1980" w:hRule="exact" w:hSpace="180" w:wrap="auto" w:hAnchor="page" w:xAlign="center" w:yAlign="bottom"/>
      <w:ind w:left="2880"/>
    </w:pPr>
  </w:style>
  <w:style w:type="paragraph" w:styleId="EnvelopeReturn">
    <w:name w:val="envelope return"/>
    <w:basedOn w:val="Normal"/>
    <w:rsid w:val="0092338C"/>
  </w:style>
  <w:style w:type="paragraph" w:styleId="FootnoteText">
    <w:name w:val="footnote text"/>
    <w:basedOn w:val="Normal"/>
    <w:semiHidden/>
    <w:rsid w:val="0092338C"/>
  </w:style>
  <w:style w:type="paragraph" w:styleId="HTMLAddress">
    <w:name w:val="HTML Address"/>
    <w:basedOn w:val="Normal"/>
    <w:rsid w:val="0092338C"/>
    <w:rPr>
      <w:i/>
      <w:iCs/>
    </w:rPr>
  </w:style>
  <w:style w:type="paragraph" w:styleId="HTMLPreformatted">
    <w:name w:val="HTML Preformatted"/>
    <w:basedOn w:val="Normal"/>
    <w:rsid w:val="0092338C"/>
    <w:rPr>
      <w:rFonts w:ascii="Courier New" w:hAnsi="Courier New" w:cs="Courier New"/>
    </w:rPr>
  </w:style>
  <w:style w:type="paragraph" w:styleId="Index1">
    <w:name w:val="index 1"/>
    <w:basedOn w:val="Normal"/>
    <w:next w:val="Normal"/>
    <w:autoRedefine/>
    <w:semiHidden/>
    <w:rsid w:val="0092338C"/>
    <w:pPr>
      <w:ind w:left="200" w:hanging="200"/>
    </w:pPr>
  </w:style>
  <w:style w:type="paragraph" w:styleId="Index2">
    <w:name w:val="index 2"/>
    <w:basedOn w:val="Normal"/>
    <w:next w:val="Normal"/>
    <w:autoRedefine/>
    <w:semiHidden/>
    <w:rsid w:val="0092338C"/>
    <w:pPr>
      <w:ind w:left="400" w:hanging="200"/>
    </w:pPr>
  </w:style>
  <w:style w:type="paragraph" w:styleId="Index3">
    <w:name w:val="index 3"/>
    <w:basedOn w:val="Normal"/>
    <w:next w:val="Normal"/>
    <w:autoRedefine/>
    <w:semiHidden/>
    <w:rsid w:val="0092338C"/>
    <w:pPr>
      <w:ind w:left="600" w:hanging="200"/>
    </w:pPr>
  </w:style>
  <w:style w:type="paragraph" w:styleId="Index4">
    <w:name w:val="index 4"/>
    <w:basedOn w:val="Normal"/>
    <w:next w:val="Normal"/>
    <w:autoRedefine/>
    <w:semiHidden/>
    <w:rsid w:val="0092338C"/>
    <w:pPr>
      <w:ind w:left="800" w:hanging="200"/>
    </w:pPr>
  </w:style>
  <w:style w:type="paragraph" w:styleId="Index5">
    <w:name w:val="index 5"/>
    <w:basedOn w:val="Normal"/>
    <w:next w:val="Normal"/>
    <w:autoRedefine/>
    <w:semiHidden/>
    <w:rsid w:val="0092338C"/>
    <w:pPr>
      <w:ind w:left="1000" w:hanging="200"/>
    </w:pPr>
  </w:style>
  <w:style w:type="paragraph" w:styleId="Index6">
    <w:name w:val="index 6"/>
    <w:basedOn w:val="Normal"/>
    <w:next w:val="Normal"/>
    <w:autoRedefine/>
    <w:semiHidden/>
    <w:rsid w:val="0092338C"/>
    <w:pPr>
      <w:ind w:left="1200" w:hanging="200"/>
    </w:pPr>
  </w:style>
  <w:style w:type="paragraph" w:styleId="Index7">
    <w:name w:val="index 7"/>
    <w:basedOn w:val="Normal"/>
    <w:next w:val="Normal"/>
    <w:autoRedefine/>
    <w:semiHidden/>
    <w:rsid w:val="0092338C"/>
    <w:pPr>
      <w:ind w:left="1400" w:hanging="200"/>
    </w:pPr>
  </w:style>
  <w:style w:type="paragraph" w:styleId="Index8">
    <w:name w:val="index 8"/>
    <w:basedOn w:val="Normal"/>
    <w:next w:val="Normal"/>
    <w:autoRedefine/>
    <w:semiHidden/>
    <w:rsid w:val="0092338C"/>
    <w:pPr>
      <w:ind w:left="1600" w:hanging="200"/>
    </w:pPr>
  </w:style>
  <w:style w:type="paragraph" w:styleId="Index9">
    <w:name w:val="index 9"/>
    <w:basedOn w:val="Normal"/>
    <w:next w:val="Normal"/>
    <w:autoRedefine/>
    <w:semiHidden/>
    <w:rsid w:val="0092338C"/>
    <w:pPr>
      <w:ind w:left="1800" w:hanging="200"/>
    </w:pPr>
  </w:style>
  <w:style w:type="paragraph" w:styleId="IndexHeading">
    <w:name w:val="index heading"/>
    <w:basedOn w:val="Normal"/>
    <w:next w:val="Index1"/>
    <w:semiHidden/>
    <w:rsid w:val="0092338C"/>
    <w:rPr>
      <w:b/>
      <w:bCs/>
    </w:rPr>
  </w:style>
  <w:style w:type="paragraph" w:styleId="List">
    <w:name w:val="List"/>
    <w:basedOn w:val="Normal"/>
    <w:rsid w:val="0092338C"/>
    <w:pPr>
      <w:ind w:left="360" w:hanging="360"/>
    </w:pPr>
  </w:style>
  <w:style w:type="paragraph" w:styleId="List2">
    <w:name w:val="List 2"/>
    <w:basedOn w:val="Normal"/>
    <w:rsid w:val="0092338C"/>
    <w:pPr>
      <w:ind w:left="720" w:hanging="360"/>
    </w:pPr>
  </w:style>
  <w:style w:type="paragraph" w:styleId="List3">
    <w:name w:val="List 3"/>
    <w:basedOn w:val="Normal"/>
    <w:rsid w:val="0092338C"/>
    <w:pPr>
      <w:ind w:left="1080" w:hanging="360"/>
    </w:pPr>
  </w:style>
  <w:style w:type="paragraph" w:styleId="List4">
    <w:name w:val="List 4"/>
    <w:basedOn w:val="Normal"/>
    <w:rsid w:val="0092338C"/>
    <w:pPr>
      <w:ind w:left="1440" w:hanging="360"/>
    </w:pPr>
  </w:style>
  <w:style w:type="paragraph" w:styleId="List5">
    <w:name w:val="List 5"/>
    <w:basedOn w:val="Normal"/>
    <w:rsid w:val="0092338C"/>
    <w:pPr>
      <w:ind w:left="1800" w:hanging="360"/>
    </w:pPr>
  </w:style>
  <w:style w:type="paragraph" w:styleId="ListBullet">
    <w:name w:val="List Bullet"/>
    <w:basedOn w:val="Normal"/>
    <w:autoRedefine/>
    <w:rsid w:val="0092338C"/>
    <w:pPr>
      <w:tabs>
        <w:tab w:val="num" w:pos="720"/>
        <w:tab w:val="num" w:pos="1620"/>
      </w:tabs>
      <w:ind w:left="360" w:hanging="360"/>
    </w:pPr>
  </w:style>
  <w:style w:type="paragraph" w:styleId="ListBullet2">
    <w:name w:val="List Bullet 2"/>
    <w:basedOn w:val="Normal"/>
    <w:autoRedefine/>
    <w:rsid w:val="0092338C"/>
    <w:pPr>
      <w:tabs>
        <w:tab w:val="num" w:pos="720"/>
        <w:tab w:val="num" w:pos="1080"/>
        <w:tab w:val="num" w:pos="1620"/>
      </w:tabs>
      <w:ind w:left="720" w:hanging="360"/>
    </w:pPr>
  </w:style>
  <w:style w:type="paragraph" w:styleId="ListBullet3">
    <w:name w:val="List Bullet 3"/>
    <w:basedOn w:val="Normal"/>
    <w:autoRedefine/>
    <w:rsid w:val="0092338C"/>
    <w:pPr>
      <w:tabs>
        <w:tab w:val="num" w:pos="720"/>
        <w:tab w:val="num" w:pos="1080"/>
        <w:tab w:val="num" w:pos="1440"/>
      </w:tabs>
      <w:ind w:left="1080" w:hanging="360"/>
    </w:pPr>
  </w:style>
  <w:style w:type="paragraph" w:styleId="ListBullet4">
    <w:name w:val="List Bullet 4"/>
    <w:basedOn w:val="Normal"/>
    <w:autoRedefine/>
    <w:rsid w:val="0092338C"/>
    <w:pPr>
      <w:tabs>
        <w:tab w:val="num" w:pos="720"/>
        <w:tab w:val="num" w:pos="1440"/>
        <w:tab w:val="num" w:pos="1800"/>
      </w:tabs>
      <w:ind w:left="1440" w:hanging="360"/>
    </w:pPr>
  </w:style>
  <w:style w:type="paragraph" w:styleId="ListBullet5">
    <w:name w:val="List Bullet 5"/>
    <w:basedOn w:val="Normal"/>
    <w:autoRedefine/>
    <w:rsid w:val="0092338C"/>
    <w:pPr>
      <w:tabs>
        <w:tab w:val="num" w:pos="1080"/>
        <w:tab w:val="num" w:pos="1800"/>
      </w:tabs>
      <w:ind w:left="1800" w:hanging="360"/>
    </w:pPr>
  </w:style>
  <w:style w:type="paragraph" w:styleId="ListContinue">
    <w:name w:val="List Continue"/>
    <w:basedOn w:val="Normal"/>
    <w:rsid w:val="0092338C"/>
    <w:pPr>
      <w:spacing w:after="120"/>
      <w:ind w:left="360"/>
    </w:pPr>
  </w:style>
  <w:style w:type="paragraph" w:styleId="ListContinue2">
    <w:name w:val="List Continue 2"/>
    <w:basedOn w:val="Normal"/>
    <w:rsid w:val="0092338C"/>
    <w:pPr>
      <w:spacing w:after="120"/>
      <w:ind w:left="720"/>
    </w:pPr>
  </w:style>
  <w:style w:type="paragraph" w:styleId="ListContinue3">
    <w:name w:val="List Continue 3"/>
    <w:basedOn w:val="Normal"/>
    <w:rsid w:val="0092338C"/>
    <w:pPr>
      <w:spacing w:after="120"/>
      <w:ind w:left="1080"/>
    </w:pPr>
  </w:style>
  <w:style w:type="paragraph" w:styleId="ListContinue4">
    <w:name w:val="List Continue 4"/>
    <w:basedOn w:val="Normal"/>
    <w:rsid w:val="0092338C"/>
    <w:pPr>
      <w:spacing w:after="120"/>
      <w:ind w:left="1440"/>
    </w:pPr>
  </w:style>
  <w:style w:type="paragraph" w:styleId="ListContinue5">
    <w:name w:val="List Continue 5"/>
    <w:basedOn w:val="Normal"/>
    <w:rsid w:val="0092338C"/>
    <w:pPr>
      <w:spacing w:after="120"/>
      <w:ind w:left="1800"/>
    </w:pPr>
  </w:style>
  <w:style w:type="paragraph" w:styleId="ListNumber">
    <w:name w:val="List Number"/>
    <w:basedOn w:val="Normal"/>
    <w:rsid w:val="0092338C"/>
    <w:pPr>
      <w:tabs>
        <w:tab w:val="num" w:pos="720"/>
        <w:tab w:val="num" w:pos="1610"/>
      </w:tabs>
      <w:ind w:left="360" w:hanging="360"/>
    </w:pPr>
  </w:style>
  <w:style w:type="paragraph" w:styleId="ListNumber2">
    <w:name w:val="List Number 2"/>
    <w:basedOn w:val="Normal"/>
    <w:rsid w:val="0092338C"/>
    <w:pPr>
      <w:tabs>
        <w:tab w:val="num" w:pos="720"/>
        <w:tab w:val="num" w:pos="1080"/>
      </w:tabs>
      <w:ind w:left="720" w:hanging="360"/>
    </w:pPr>
  </w:style>
  <w:style w:type="paragraph" w:styleId="ListNumber3">
    <w:name w:val="List Number 3"/>
    <w:basedOn w:val="Normal"/>
    <w:rsid w:val="0092338C"/>
    <w:pPr>
      <w:tabs>
        <w:tab w:val="num" w:pos="720"/>
        <w:tab w:val="num" w:pos="1080"/>
        <w:tab w:val="num" w:pos="1440"/>
      </w:tabs>
      <w:ind w:left="1080" w:hanging="360"/>
    </w:pPr>
  </w:style>
  <w:style w:type="paragraph" w:styleId="ListNumber4">
    <w:name w:val="List Number 4"/>
    <w:basedOn w:val="Normal"/>
    <w:rsid w:val="0092338C"/>
    <w:pPr>
      <w:tabs>
        <w:tab w:val="num" w:pos="720"/>
        <w:tab w:val="num" w:pos="1440"/>
        <w:tab w:val="num" w:pos="1800"/>
      </w:tabs>
      <w:ind w:left="1440" w:hanging="360"/>
    </w:pPr>
  </w:style>
  <w:style w:type="paragraph" w:styleId="ListNumber5">
    <w:name w:val="List Number 5"/>
    <w:basedOn w:val="Normal"/>
    <w:rsid w:val="0092338C"/>
    <w:pPr>
      <w:tabs>
        <w:tab w:val="num" w:pos="1440"/>
        <w:tab w:val="num" w:pos="1800"/>
      </w:tabs>
      <w:ind w:left="1800" w:hanging="360"/>
    </w:pPr>
  </w:style>
  <w:style w:type="paragraph" w:styleId="MacroText">
    <w:name w:val="macro"/>
    <w:semiHidden/>
    <w:rsid w:val="0092338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rsid w:val="0092338C"/>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Web">
    <w:name w:val="Normal (Web)"/>
    <w:basedOn w:val="Normal"/>
    <w:uiPriority w:val="99"/>
    <w:rsid w:val="0092338C"/>
  </w:style>
  <w:style w:type="paragraph" w:styleId="NormalIndent">
    <w:name w:val="Normal Indent"/>
    <w:basedOn w:val="Normal"/>
    <w:rsid w:val="0092338C"/>
    <w:pPr>
      <w:ind w:left="720"/>
    </w:pPr>
  </w:style>
  <w:style w:type="paragraph" w:styleId="NoteHeading">
    <w:name w:val="Note Heading"/>
    <w:basedOn w:val="Normal"/>
    <w:next w:val="Normal"/>
    <w:rsid w:val="0092338C"/>
  </w:style>
  <w:style w:type="paragraph" w:styleId="PlainText">
    <w:name w:val="Plain Text"/>
    <w:basedOn w:val="Normal"/>
    <w:rsid w:val="0092338C"/>
    <w:rPr>
      <w:rFonts w:ascii="Courier New" w:hAnsi="Courier New" w:cs="Courier New"/>
    </w:rPr>
  </w:style>
  <w:style w:type="paragraph" w:styleId="Salutation">
    <w:name w:val="Salutation"/>
    <w:basedOn w:val="Normal"/>
    <w:next w:val="Normal"/>
    <w:rsid w:val="0092338C"/>
  </w:style>
  <w:style w:type="paragraph" w:styleId="Signature">
    <w:name w:val="Signature"/>
    <w:basedOn w:val="Normal"/>
    <w:rsid w:val="0092338C"/>
    <w:pPr>
      <w:ind w:left="4320"/>
    </w:pPr>
  </w:style>
  <w:style w:type="paragraph" w:styleId="Subtitle">
    <w:name w:val="Subtitle"/>
    <w:basedOn w:val="Normal"/>
    <w:qFormat/>
    <w:rsid w:val="0092338C"/>
    <w:pPr>
      <w:spacing w:after="60"/>
      <w:jc w:val="center"/>
      <w:outlineLvl w:val="1"/>
    </w:pPr>
  </w:style>
  <w:style w:type="paragraph" w:styleId="TableofAuthorities">
    <w:name w:val="table of authorities"/>
    <w:basedOn w:val="Normal"/>
    <w:next w:val="Normal"/>
    <w:semiHidden/>
    <w:rsid w:val="0092338C"/>
    <w:pPr>
      <w:ind w:left="200" w:hanging="200"/>
    </w:pPr>
  </w:style>
  <w:style w:type="paragraph" w:styleId="TableofFigures">
    <w:name w:val="table of figures"/>
    <w:basedOn w:val="Normal"/>
    <w:next w:val="Normal"/>
    <w:semiHidden/>
    <w:rsid w:val="0092338C"/>
    <w:pPr>
      <w:ind w:left="400" w:hanging="400"/>
    </w:pPr>
  </w:style>
  <w:style w:type="paragraph" w:styleId="Title">
    <w:name w:val="Title"/>
    <w:basedOn w:val="Normal"/>
    <w:qFormat/>
    <w:rsid w:val="0092338C"/>
    <w:pPr>
      <w:spacing w:before="240" w:after="60"/>
      <w:jc w:val="center"/>
      <w:outlineLvl w:val="0"/>
    </w:pPr>
    <w:rPr>
      <w:b/>
      <w:bCs/>
      <w:kern w:val="28"/>
      <w:sz w:val="32"/>
      <w:szCs w:val="32"/>
    </w:rPr>
  </w:style>
  <w:style w:type="paragraph" w:styleId="TOAHeading">
    <w:name w:val="toa heading"/>
    <w:basedOn w:val="Normal"/>
    <w:next w:val="Normal"/>
    <w:semiHidden/>
    <w:rsid w:val="0092338C"/>
    <w:pPr>
      <w:spacing w:before="120"/>
    </w:pPr>
    <w:rPr>
      <w:b/>
      <w:bCs/>
    </w:rPr>
  </w:style>
  <w:style w:type="paragraph" w:styleId="TOC1">
    <w:name w:val="toc 1"/>
    <w:basedOn w:val="Normal"/>
    <w:next w:val="Normal"/>
    <w:autoRedefine/>
    <w:uiPriority w:val="39"/>
    <w:rsid w:val="0092338C"/>
  </w:style>
  <w:style w:type="paragraph" w:styleId="TOC2">
    <w:name w:val="toc 2"/>
    <w:basedOn w:val="Normal"/>
    <w:next w:val="Normal"/>
    <w:autoRedefine/>
    <w:uiPriority w:val="39"/>
    <w:rsid w:val="0092338C"/>
    <w:pPr>
      <w:ind w:left="200"/>
    </w:pPr>
  </w:style>
  <w:style w:type="paragraph" w:styleId="TOC3">
    <w:name w:val="toc 3"/>
    <w:basedOn w:val="Normal"/>
    <w:next w:val="Normal"/>
    <w:autoRedefine/>
    <w:uiPriority w:val="39"/>
    <w:rsid w:val="0092338C"/>
    <w:pPr>
      <w:ind w:left="400"/>
    </w:pPr>
  </w:style>
  <w:style w:type="paragraph" w:styleId="TOC4">
    <w:name w:val="toc 4"/>
    <w:basedOn w:val="Normal"/>
    <w:next w:val="Normal"/>
    <w:autoRedefine/>
    <w:semiHidden/>
    <w:rsid w:val="0092338C"/>
    <w:pPr>
      <w:ind w:left="600"/>
    </w:pPr>
  </w:style>
  <w:style w:type="paragraph" w:styleId="TOC5">
    <w:name w:val="toc 5"/>
    <w:basedOn w:val="Normal"/>
    <w:next w:val="Normal"/>
    <w:autoRedefine/>
    <w:semiHidden/>
    <w:rsid w:val="0092338C"/>
    <w:pPr>
      <w:ind w:left="800"/>
    </w:pPr>
  </w:style>
  <w:style w:type="paragraph" w:styleId="TOC6">
    <w:name w:val="toc 6"/>
    <w:basedOn w:val="Normal"/>
    <w:next w:val="Normal"/>
    <w:autoRedefine/>
    <w:semiHidden/>
    <w:rsid w:val="0092338C"/>
    <w:pPr>
      <w:ind w:left="1000"/>
    </w:pPr>
  </w:style>
  <w:style w:type="paragraph" w:styleId="TOC7">
    <w:name w:val="toc 7"/>
    <w:basedOn w:val="Normal"/>
    <w:next w:val="Normal"/>
    <w:autoRedefine/>
    <w:semiHidden/>
    <w:rsid w:val="0092338C"/>
    <w:pPr>
      <w:ind w:left="1200"/>
    </w:pPr>
  </w:style>
  <w:style w:type="paragraph" w:styleId="TOC8">
    <w:name w:val="toc 8"/>
    <w:basedOn w:val="Normal"/>
    <w:next w:val="Normal"/>
    <w:autoRedefine/>
    <w:semiHidden/>
    <w:rsid w:val="0092338C"/>
    <w:pPr>
      <w:ind w:left="1400"/>
    </w:pPr>
  </w:style>
  <w:style w:type="paragraph" w:styleId="TOC9">
    <w:name w:val="toc 9"/>
    <w:basedOn w:val="Normal"/>
    <w:next w:val="Normal"/>
    <w:autoRedefine/>
    <w:semiHidden/>
    <w:rsid w:val="0092338C"/>
    <w:pPr>
      <w:ind w:left="1600"/>
    </w:pPr>
  </w:style>
  <w:style w:type="character" w:styleId="PageNumber">
    <w:name w:val="page number"/>
    <w:basedOn w:val="DefaultParagraphFont"/>
    <w:rsid w:val="0092338C"/>
  </w:style>
  <w:style w:type="paragraph" w:styleId="BalloonText">
    <w:name w:val="Balloon Text"/>
    <w:basedOn w:val="Normal"/>
    <w:semiHidden/>
    <w:rsid w:val="00541BB4"/>
    <w:rPr>
      <w:rFonts w:ascii="Tahoma" w:hAnsi="Tahoma" w:cs="Tahoma"/>
      <w:sz w:val="16"/>
      <w:szCs w:val="16"/>
    </w:rPr>
  </w:style>
  <w:style w:type="character" w:styleId="CommentReference">
    <w:name w:val="annotation reference"/>
    <w:semiHidden/>
    <w:rsid w:val="00541BB4"/>
    <w:rPr>
      <w:sz w:val="16"/>
      <w:szCs w:val="16"/>
    </w:rPr>
  </w:style>
  <w:style w:type="paragraph" w:styleId="CommentSubject">
    <w:name w:val="annotation subject"/>
    <w:basedOn w:val="CommentText"/>
    <w:next w:val="CommentText"/>
    <w:semiHidden/>
    <w:rsid w:val="00541BB4"/>
    <w:rPr>
      <w:b/>
      <w:bCs/>
    </w:rPr>
  </w:style>
  <w:style w:type="character" w:customStyle="1" w:styleId="apple-style-span">
    <w:name w:val="apple-style-span"/>
    <w:basedOn w:val="DefaultParagraphFont"/>
    <w:rsid w:val="00870037"/>
  </w:style>
  <w:style w:type="paragraph" w:customStyle="1" w:styleId="TC">
    <w:name w:val="TC"/>
    <w:basedOn w:val="Normal"/>
    <w:link w:val="TCChar"/>
    <w:qFormat/>
    <w:rsid w:val="00870037"/>
    <w:pPr>
      <w:spacing w:afterLines="50"/>
      <w:ind w:left="720"/>
    </w:pPr>
    <w:rPr>
      <w:color w:val="000000"/>
    </w:rPr>
  </w:style>
  <w:style w:type="table" w:styleId="TableGrid">
    <w:name w:val="Table Grid"/>
    <w:basedOn w:val="TableNormal"/>
    <w:uiPriority w:val="99"/>
    <w:rsid w:val="007F45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CChar">
    <w:name w:val="TC Char"/>
    <w:link w:val="TC"/>
    <w:rsid w:val="00870037"/>
    <w:rPr>
      <w:rFonts w:ascii="Arial" w:hAnsi="Arial" w:cs="Arial"/>
      <w:color w:val="000000"/>
      <w:lang w:eastAsia="en-US"/>
    </w:rPr>
  </w:style>
  <w:style w:type="character" w:customStyle="1" w:styleId="nobr">
    <w:name w:val="nobr"/>
    <w:basedOn w:val="DefaultParagraphFont"/>
    <w:rsid w:val="006D0DA1"/>
  </w:style>
  <w:style w:type="character" w:customStyle="1" w:styleId="BodyTextChar">
    <w:name w:val="Body Text Char"/>
    <w:link w:val="BodyText"/>
    <w:locked/>
    <w:rsid w:val="0063634F"/>
    <w:rPr>
      <w:rFonts w:ascii="Arial" w:hAnsi="Arial" w:cs="Arial"/>
      <w:lang w:eastAsia="en-US"/>
    </w:rPr>
  </w:style>
  <w:style w:type="character" w:customStyle="1" w:styleId="pl-s">
    <w:name w:val="pl-s"/>
    <w:basedOn w:val="DefaultParagraphFont"/>
    <w:rsid w:val="000B37AF"/>
  </w:style>
  <w:style w:type="character" w:customStyle="1" w:styleId="pl-pds">
    <w:name w:val="pl-pds"/>
    <w:basedOn w:val="DefaultParagraphFont"/>
    <w:rsid w:val="000B37AF"/>
  </w:style>
  <w:style w:type="paragraph" w:styleId="ListParagraph">
    <w:name w:val="List Paragraph"/>
    <w:basedOn w:val="Normal"/>
    <w:uiPriority w:val="34"/>
    <w:qFormat/>
    <w:rsid w:val="00807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46897">
      <w:bodyDiv w:val="1"/>
      <w:marLeft w:val="0"/>
      <w:marRight w:val="0"/>
      <w:marTop w:val="0"/>
      <w:marBottom w:val="0"/>
      <w:divBdr>
        <w:top w:val="none" w:sz="0" w:space="0" w:color="auto"/>
        <w:left w:val="none" w:sz="0" w:space="0" w:color="auto"/>
        <w:bottom w:val="none" w:sz="0" w:space="0" w:color="auto"/>
        <w:right w:val="none" w:sz="0" w:space="0" w:color="auto"/>
      </w:divBdr>
    </w:div>
    <w:div w:id="157380641">
      <w:bodyDiv w:val="1"/>
      <w:marLeft w:val="0"/>
      <w:marRight w:val="0"/>
      <w:marTop w:val="0"/>
      <w:marBottom w:val="0"/>
      <w:divBdr>
        <w:top w:val="none" w:sz="0" w:space="0" w:color="auto"/>
        <w:left w:val="none" w:sz="0" w:space="0" w:color="auto"/>
        <w:bottom w:val="none" w:sz="0" w:space="0" w:color="auto"/>
        <w:right w:val="none" w:sz="0" w:space="0" w:color="auto"/>
      </w:divBdr>
    </w:div>
    <w:div w:id="204222211">
      <w:bodyDiv w:val="1"/>
      <w:marLeft w:val="0"/>
      <w:marRight w:val="0"/>
      <w:marTop w:val="0"/>
      <w:marBottom w:val="0"/>
      <w:divBdr>
        <w:top w:val="none" w:sz="0" w:space="0" w:color="auto"/>
        <w:left w:val="none" w:sz="0" w:space="0" w:color="auto"/>
        <w:bottom w:val="none" w:sz="0" w:space="0" w:color="auto"/>
        <w:right w:val="none" w:sz="0" w:space="0" w:color="auto"/>
      </w:divBdr>
    </w:div>
    <w:div w:id="210583347">
      <w:bodyDiv w:val="1"/>
      <w:marLeft w:val="0"/>
      <w:marRight w:val="0"/>
      <w:marTop w:val="0"/>
      <w:marBottom w:val="0"/>
      <w:divBdr>
        <w:top w:val="none" w:sz="0" w:space="0" w:color="auto"/>
        <w:left w:val="none" w:sz="0" w:space="0" w:color="auto"/>
        <w:bottom w:val="none" w:sz="0" w:space="0" w:color="auto"/>
        <w:right w:val="none" w:sz="0" w:space="0" w:color="auto"/>
      </w:divBdr>
    </w:div>
    <w:div w:id="216360254">
      <w:bodyDiv w:val="1"/>
      <w:marLeft w:val="0"/>
      <w:marRight w:val="0"/>
      <w:marTop w:val="0"/>
      <w:marBottom w:val="0"/>
      <w:divBdr>
        <w:top w:val="none" w:sz="0" w:space="0" w:color="auto"/>
        <w:left w:val="none" w:sz="0" w:space="0" w:color="auto"/>
        <w:bottom w:val="none" w:sz="0" w:space="0" w:color="auto"/>
        <w:right w:val="none" w:sz="0" w:space="0" w:color="auto"/>
      </w:divBdr>
    </w:div>
    <w:div w:id="218637594">
      <w:bodyDiv w:val="1"/>
      <w:marLeft w:val="0"/>
      <w:marRight w:val="0"/>
      <w:marTop w:val="0"/>
      <w:marBottom w:val="0"/>
      <w:divBdr>
        <w:top w:val="none" w:sz="0" w:space="0" w:color="auto"/>
        <w:left w:val="none" w:sz="0" w:space="0" w:color="auto"/>
        <w:bottom w:val="none" w:sz="0" w:space="0" w:color="auto"/>
        <w:right w:val="none" w:sz="0" w:space="0" w:color="auto"/>
      </w:divBdr>
    </w:div>
    <w:div w:id="297805423">
      <w:bodyDiv w:val="1"/>
      <w:marLeft w:val="0"/>
      <w:marRight w:val="0"/>
      <w:marTop w:val="0"/>
      <w:marBottom w:val="0"/>
      <w:divBdr>
        <w:top w:val="none" w:sz="0" w:space="0" w:color="auto"/>
        <w:left w:val="none" w:sz="0" w:space="0" w:color="auto"/>
        <w:bottom w:val="none" w:sz="0" w:space="0" w:color="auto"/>
        <w:right w:val="none" w:sz="0" w:space="0" w:color="auto"/>
      </w:divBdr>
    </w:div>
    <w:div w:id="312754278">
      <w:bodyDiv w:val="1"/>
      <w:marLeft w:val="0"/>
      <w:marRight w:val="0"/>
      <w:marTop w:val="0"/>
      <w:marBottom w:val="0"/>
      <w:divBdr>
        <w:top w:val="none" w:sz="0" w:space="0" w:color="auto"/>
        <w:left w:val="none" w:sz="0" w:space="0" w:color="auto"/>
        <w:bottom w:val="none" w:sz="0" w:space="0" w:color="auto"/>
        <w:right w:val="none" w:sz="0" w:space="0" w:color="auto"/>
      </w:divBdr>
    </w:div>
    <w:div w:id="471290032">
      <w:bodyDiv w:val="1"/>
      <w:marLeft w:val="0"/>
      <w:marRight w:val="0"/>
      <w:marTop w:val="0"/>
      <w:marBottom w:val="0"/>
      <w:divBdr>
        <w:top w:val="none" w:sz="0" w:space="0" w:color="auto"/>
        <w:left w:val="none" w:sz="0" w:space="0" w:color="auto"/>
        <w:bottom w:val="none" w:sz="0" w:space="0" w:color="auto"/>
        <w:right w:val="none" w:sz="0" w:space="0" w:color="auto"/>
      </w:divBdr>
    </w:div>
    <w:div w:id="525678380">
      <w:bodyDiv w:val="1"/>
      <w:marLeft w:val="0"/>
      <w:marRight w:val="0"/>
      <w:marTop w:val="0"/>
      <w:marBottom w:val="0"/>
      <w:divBdr>
        <w:top w:val="none" w:sz="0" w:space="0" w:color="auto"/>
        <w:left w:val="none" w:sz="0" w:space="0" w:color="auto"/>
        <w:bottom w:val="none" w:sz="0" w:space="0" w:color="auto"/>
        <w:right w:val="none" w:sz="0" w:space="0" w:color="auto"/>
      </w:divBdr>
    </w:div>
    <w:div w:id="611060346">
      <w:bodyDiv w:val="1"/>
      <w:marLeft w:val="0"/>
      <w:marRight w:val="0"/>
      <w:marTop w:val="0"/>
      <w:marBottom w:val="0"/>
      <w:divBdr>
        <w:top w:val="none" w:sz="0" w:space="0" w:color="auto"/>
        <w:left w:val="none" w:sz="0" w:space="0" w:color="auto"/>
        <w:bottom w:val="none" w:sz="0" w:space="0" w:color="auto"/>
        <w:right w:val="none" w:sz="0" w:space="0" w:color="auto"/>
      </w:divBdr>
    </w:div>
    <w:div w:id="814759748">
      <w:bodyDiv w:val="1"/>
      <w:marLeft w:val="0"/>
      <w:marRight w:val="0"/>
      <w:marTop w:val="0"/>
      <w:marBottom w:val="0"/>
      <w:divBdr>
        <w:top w:val="none" w:sz="0" w:space="0" w:color="auto"/>
        <w:left w:val="none" w:sz="0" w:space="0" w:color="auto"/>
        <w:bottom w:val="none" w:sz="0" w:space="0" w:color="auto"/>
        <w:right w:val="none" w:sz="0" w:space="0" w:color="auto"/>
      </w:divBdr>
    </w:div>
    <w:div w:id="875696773">
      <w:bodyDiv w:val="1"/>
      <w:marLeft w:val="0"/>
      <w:marRight w:val="0"/>
      <w:marTop w:val="0"/>
      <w:marBottom w:val="0"/>
      <w:divBdr>
        <w:top w:val="none" w:sz="0" w:space="0" w:color="auto"/>
        <w:left w:val="none" w:sz="0" w:space="0" w:color="auto"/>
        <w:bottom w:val="none" w:sz="0" w:space="0" w:color="auto"/>
        <w:right w:val="none" w:sz="0" w:space="0" w:color="auto"/>
      </w:divBdr>
    </w:div>
    <w:div w:id="912549051">
      <w:bodyDiv w:val="1"/>
      <w:marLeft w:val="0"/>
      <w:marRight w:val="0"/>
      <w:marTop w:val="0"/>
      <w:marBottom w:val="0"/>
      <w:divBdr>
        <w:top w:val="none" w:sz="0" w:space="0" w:color="auto"/>
        <w:left w:val="none" w:sz="0" w:space="0" w:color="auto"/>
        <w:bottom w:val="none" w:sz="0" w:space="0" w:color="auto"/>
        <w:right w:val="none" w:sz="0" w:space="0" w:color="auto"/>
      </w:divBdr>
      <w:divsChild>
        <w:div w:id="1346785554">
          <w:marLeft w:val="0"/>
          <w:marRight w:val="0"/>
          <w:marTop w:val="0"/>
          <w:marBottom w:val="0"/>
          <w:divBdr>
            <w:top w:val="none" w:sz="0" w:space="0" w:color="auto"/>
            <w:left w:val="none" w:sz="0" w:space="0" w:color="auto"/>
            <w:bottom w:val="none" w:sz="0" w:space="0" w:color="auto"/>
            <w:right w:val="none" w:sz="0" w:space="0" w:color="auto"/>
          </w:divBdr>
        </w:div>
      </w:divsChild>
    </w:div>
    <w:div w:id="1008214482">
      <w:bodyDiv w:val="1"/>
      <w:marLeft w:val="0"/>
      <w:marRight w:val="0"/>
      <w:marTop w:val="0"/>
      <w:marBottom w:val="0"/>
      <w:divBdr>
        <w:top w:val="none" w:sz="0" w:space="0" w:color="auto"/>
        <w:left w:val="none" w:sz="0" w:space="0" w:color="auto"/>
        <w:bottom w:val="none" w:sz="0" w:space="0" w:color="auto"/>
        <w:right w:val="none" w:sz="0" w:space="0" w:color="auto"/>
      </w:divBdr>
    </w:div>
    <w:div w:id="1043136976">
      <w:bodyDiv w:val="1"/>
      <w:marLeft w:val="0"/>
      <w:marRight w:val="0"/>
      <w:marTop w:val="0"/>
      <w:marBottom w:val="0"/>
      <w:divBdr>
        <w:top w:val="none" w:sz="0" w:space="0" w:color="auto"/>
        <w:left w:val="none" w:sz="0" w:space="0" w:color="auto"/>
        <w:bottom w:val="none" w:sz="0" w:space="0" w:color="auto"/>
        <w:right w:val="none" w:sz="0" w:space="0" w:color="auto"/>
      </w:divBdr>
    </w:div>
    <w:div w:id="1209606466">
      <w:bodyDiv w:val="1"/>
      <w:marLeft w:val="0"/>
      <w:marRight w:val="0"/>
      <w:marTop w:val="0"/>
      <w:marBottom w:val="0"/>
      <w:divBdr>
        <w:top w:val="none" w:sz="0" w:space="0" w:color="auto"/>
        <w:left w:val="none" w:sz="0" w:space="0" w:color="auto"/>
        <w:bottom w:val="none" w:sz="0" w:space="0" w:color="auto"/>
        <w:right w:val="none" w:sz="0" w:space="0" w:color="auto"/>
      </w:divBdr>
    </w:div>
    <w:div w:id="1261454227">
      <w:bodyDiv w:val="1"/>
      <w:marLeft w:val="0"/>
      <w:marRight w:val="0"/>
      <w:marTop w:val="0"/>
      <w:marBottom w:val="0"/>
      <w:divBdr>
        <w:top w:val="none" w:sz="0" w:space="0" w:color="auto"/>
        <w:left w:val="none" w:sz="0" w:space="0" w:color="auto"/>
        <w:bottom w:val="none" w:sz="0" w:space="0" w:color="auto"/>
        <w:right w:val="none" w:sz="0" w:space="0" w:color="auto"/>
      </w:divBdr>
    </w:div>
    <w:div w:id="1310599436">
      <w:bodyDiv w:val="1"/>
      <w:marLeft w:val="0"/>
      <w:marRight w:val="0"/>
      <w:marTop w:val="0"/>
      <w:marBottom w:val="0"/>
      <w:divBdr>
        <w:top w:val="none" w:sz="0" w:space="0" w:color="auto"/>
        <w:left w:val="none" w:sz="0" w:space="0" w:color="auto"/>
        <w:bottom w:val="none" w:sz="0" w:space="0" w:color="auto"/>
        <w:right w:val="none" w:sz="0" w:space="0" w:color="auto"/>
      </w:divBdr>
    </w:div>
    <w:div w:id="1675835133">
      <w:bodyDiv w:val="1"/>
      <w:marLeft w:val="0"/>
      <w:marRight w:val="0"/>
      <w:marTop w:val="0"/>
      <w:marBottom w:val="0"/>
      <w:divBdr>
        <w:top w:val="none" w:sz="0" w:space="0" w:color="auto"/>
        <w:left w:val="none" w:sz="0" w:space="0" w:color="auto"/>
        <w:bottom w:val="none" w:sz="0" w:space="0" w:color="auto"/>
        <w:right w:val="none" w:sz="0" w:space="0" w:color="auto"/>
      </w:divBdr>
    </w:div>
    <w:div w:id="1836529603">
      <w:bodyDiv w:val="1"/>
      <w:marLeft w:val="0"/>
      <w:marRight w:val="0"/>
      <w:marTop w:val="0"/>
      <w:marBottom w:val="0"/>
      <w:divBdr>
        <w:top w:val="none" w:sz="0" w:space="0" w:color="auto"/>
        <w:left w:val="none" w:sz="0" w:space="0" w:color="auto"/>
        <w:bottom w:val="none" w:sz="0" w:space="0" w:color="auto"/>
        <w:right w:val="none" w:sz="0" w:space="0" w:color="auto"/>
      </w:divBdr>
    </w:div>
    <w:div w:id="1865710057">
      <w:bodyDiv w:val="1"/>
      <w:marLeft w:val="0"/>
      <w:marRight w:val="0"/>
      <w:marTop w:val="0"/>
      <w:marBottom w:val="0"/>
      <w:divBdr>
        <w:top w:val="none" w:sz="0" w:space="0" w:color="auto"/>
        <w:left w:val="none" w:sz="0" w:space="0" w:color="auto"/>
        <w:bottom w:val="none" w:sz="0" w:space="0" w:color="auto"/>
        <w:right w:val="none" w:sz="0" w:space="0" w:color="auto"/>
      </w:divBdr>
    </w:div>
    <w:div w:id="1924022973">
      <w:bodyDiv w:val="1"/>
      <w:marLeft w:val="0"/>
      <w:marRight w:val="0"/>
      <w:marTop w:val="0"/>
      <w:marBottom w:val="0"/>
      <w:divBdr>
        <w:top w:val="none" w:sz="0" w:space="0" w:color="auto"/>
        <w:left w:val="none" w:sz="0" w:space="0" w:color="auto"/>
        <w:bottom w:val="none" w:sz="0" w:space="0" w:color="auto"/>
        <w:right w:val="none" w:sz="0" w:space="0" w:color="auto"/>
      </w:divBdr>
    </w:div>
    <w:div w:id="2090955446">
      <w:bodyDiv w:val="1"/>
      <w:marLeft w:val="0"/>
      <w:marRight w:val="0"/>
      <w:marTop w:val="0"/>
      <w:marBottom w:val="0"/>
      <w:divBdr>
        <w:top w:val="none" w:sz="0" w:space="0" w:color="auto"/>
        <w:left w:val="none" w:sz="0" w:space="0" w:color="auto"/>
        <w:bottom w:val="none" w:sz="0" w:space="0" w:color="auto"/>
        <w:right w:val="none" w:sz="0" w:space="0" w:color="auto"/>
      </w:divBdr>
    </w:div>
  </w:divs>
  <w:encoding w:val="x-mac-chinesesimp"/>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localhost:9090/" TargetMode="External"/><Relationship Id="rId20" Type="http://schemas.openxmlformats.org/officeDocument/2006/relationships/theme" Target="theme/theme1.xml"/><Relationship Id="rId10" Type="http://schemas.openxmlformats.org/officeDocument/2006/relationships/hyperlink" Target="https://localhost:9090/"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debian.org/releases/squeeze/debian-install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773460-65A1-FD4D-9F99-67A45B51D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12</Pages>
  <Words>1446</Words>
  <Characters>8247</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Petrobras</Company>
  <LinksUpToDate>false</LinksUpToDate>
  <CharactersWithSpaces>9674</CharactersWithSpaces>
  <SharedDoc>false</SharedDoc>
  <HLinks>
    <vt:vector size="234" baseType="variant">
      <vt:variant>
        <vt:i4>2031686</vt:i4>
      </vt:variant>
      <vt:variant>
        <vt:i4>207</vt:i4>
      </vt:variant>
      <vt:variant>
        <vt:i4>0</vt:i4>
      </vt:variant>
      <vt:variant>
        <vt:i4>5</vt:i4>
      </vt:variant>
      <vt:variant>
        <vt:lpwstr>http://developer.apple.com/library/ios/</vt:lpwstr>
      </vt:variant>
      <vt:variant>
        <vt:lpwstr>documentation/General/Conceptual/DevPedia-CocoaCore/CodingConventions.html</vt:lpwstr>
      </vt:variant>
      <vt:variant>
        <vt:i4>5374044</vt:i4>
      </vt:variant>
      <vt:variant>
        <vt:i4>204</vt:i4>
      </vt:variant>
      <vt:variant>
        <vt:i4>0</vt:i4>
      </vt:variant>
      <vt:variant>
        <vt:i4>5</vt:i4>
      </vt:variant>
      <vt:variant>
        <vt:lpwstr>http://apps.topcoder.com/wiki/display/tc/Module+Assembly+Competition+Tutorial</vt:lpwstr>
      </vt:variant>
      <vt:variant>
        <vt:lpwstr/>
      </vt:variant>
      <vt:variant>
        <vt:i4>8061047</vt:i4>
      </vt:variant>
      <vt:variant>
        <vt:i4>201</vt:i4>
      </vt:variant>
      <vt:variant>
        <vt:i4>0</vt:i4>
      </vt:variant>
      <vt:variant>
        <vt:i4>5</vt:i4>
      </vt:variant>
      <vt:variant>
        <vt:lpwstr>https://github.com/tylerneylon/moriarty</vt:lpwstr>
      </vt:variant>
      <vt:variant>
        <vt:lpwstr/>
      </vt:variant>
      <vt:variant>
        <vt:i4>3473513</vt:i4>
      </vt:variant>
      <vt:variant>
        <vt:i4>198</vt:i4>
      </vt:variant>
      <vt:variant>
        <vt:i4>0</vt:i4>
      </vt:variant>
      <vt:variant>
        <vt:i4>5</vt:i4>
      </vt:variant>
      <vt:variant>
        <vt:lpwstr>https://github.com/djthorpe/postgresql-kit</vt:lpwstr>
      </vt:variant>
      <vt:variant>
        <vt:lpwstr/>
      </vt:variant>
      <vt:variant>
        <vt:i4>4325463</vt:i4>
      </vt:variant>
      <vt:variant>
        <vt:i4>195</vt:i4>
      </vt:variant>
      <vt:variant>
        <vt:i4>0</vt:i4>
      </vt:variant>
      <vt:variant>
        <vt:i4>5</vt:i4>
      </vt:variant>
      <vt:variant>
        <vt:lpwstr>https://github.com/mikebuss/MTBBarcodeScanner</vt:lpwstr>
      </vt:variant>
      <vt:variant>
        <vt:lpwstr/>
      </vt:variant>
      <vt:variant>
        <vt:i4>5636116</vt:i4>
      </vt:variant>
      <vt:variant>
        <vt:i4>192</vt:i4>
      </vt:variant>
      <vt:variant>
        <vt:i4>0</vt:i4>
      </vt:variant>
      <vt:variant>
        <vt:i4>5</vt:i4>
      </vt:variant>
      <vt:variant>
        <vt:lpwstr>http://www.postgresql.org/docs/9.2/static/index.html</vt:lpwstr>
      </vt:variant>
      <vt:variant>
        <vt:lpwstr/>
      </vt:variant>
      <vt:variant>
        <vt:i4>4259863</vt:i4>
      </vt:variant>
      <vt:variant>
        <vt:i4>189</vt:i4>
      </vt:variant>
      <vt:variant>
        <vt:i4>0</vt:i4>
      </vt:variant>
      <vt:variant>
        <vt:i4>5</vt:i4>
      </vt:variant>
      <vt:variant>
        <vt:lpwstr>http://developer.apple.com/library/ios/</vt:lpwstr>
      </vt:variant>
      <vt:variant>
        <vt:lpwstr>documentation/ToolsLanguages/Conceptual/YourFirstAppStoreSubmission/TestYourApponManyDevicesandiOSVersions/TestYourApponManyDevicesandiOSVersions.html</vt:lpwstr>
      </vt:variant>
      <vt:variant>
        <vt:i4>4456493</vt:i4>
      </vt:variant>
      <vt:variant>
        <vt:i4>186</vt:i4>
      </vt:variant>
      <vt:variant>
        <vt:i4>0</vt:i4>
      </vt:variant>
      <vt:variant>
        <vt:i4>5</vt:i4>
      </vt:variant>
      <vt:variant>
        <vt:lpwstr>https://developer.apple.com/library/ios/</vt:lpwstr>
      </vt:variant>
      <vt:variant>
        <vt:lpwstr>documentation/Cocoa/Conceptual/ErrorHandlingCocoa/ErrorHandling/ErrorHandling.html#//apple_ref/doc/uid/TP40001806</vt:lpwstr>
      </vt:variant>
      <vt:variant>
        <vt:i4>1704005</vt:i4>
      </vt:variant>
      <vt:variant>
        <vt:i4>183</vt:i4>
      </vt:variant>
      <vt:variant>
        <vt:i4>0</vt:i4>
      </vt:variant>
      <vt:variant>
        <vt:i4>5</vt:i4>
      </vt:variant>
      <vt:variant>
        <vt:lpwstr>https://developer.apple.com/library/ios/</vt:lpwstr>
      </vt:variant>
      <vt:variant>
        <vt:lpwstr>documentation/Cocoa/Conceptual/Exceptions/Exceptions.html</vt:lpwstr>
      </vt:variant>
      <vt:variant>
        <vt:i4>1376316</vt:i4>
      </vt:variant>
      <vt:variant>
        <vt:i4>176</vt:i4>
      </vt:variant>
      <vt:variant>
        <vt:i4>0</vt:i4>
      </vt:variant>
      <vt:variant>
        <vt:i4>5</vt:i4>
      </vt:variant>
      <vt:variant>
        <vt:lpwstr/>
      </vt:variant>
      <vt:variant>
        <vt:lpwstr>_Toc416693766</vt:lpwstr>
      </vt:variant>
      <vt:variant>
        <vt:i4>1376316</vt:i4>
      </vt:variant>
      <vt:variant>
        <vt:i4>170</vt:i4>
      </vt:variant>
      <vt:variant>
        <vt:i4>0</vt:i4>
      </vt:variant>
      <vt:variant>
        <vt:i4>5</vt:i4>
      </vt:variant>
      <vt:variant>
        <vt:lpwstr/>
      </vt:variant>
      <vt:variant>
        <vt:lpwstr>_Toc416693765</vt:lpwstr>
      </vt:variant>
      <vt:variant>
        <vt:i4>1376316</vt:i4>
      </vt:variant>
      <vt:variant>
        <vt:i4>164</vt:i4>
      </vt:variant>
      <vt:variant>
        <vt:i4>0</vt:i4>
      </vt:variant>
      <vt:variant>
        <vt:i4>5</vt:i4>
      </vt:variant>
      <vt:variant>
        <vt:lpwstr/>
      </vt:variant>
      <vt:variant>
        <vt:lpwstr>_Toc416693764</vt:lpwstr>
      </vt:variant>
      <vt:variant>
        <vt:i4>1376316</vt:i4>
      </vt:variant>
      <vt:variant>
        <vt:i4>158</vt:i4>
      </vt:variant>
      <vt:variant>
        <vt:i4>0</vt:i4>
      </vt:variant>
      <vt:variant>
        <vt:i4>5</vt:i4>
      </vt:variant>
      <vt:variant>
        <vt:lpwstr/>
      </vt:variant>
      <vt:variant>
        <vt:lpwstr>_Toc416693763</vt:lpwstr>
      </vt:variant>
      <vt:variant>
        <vt:i4>1376316</vt:i4>
      </vt:variant>
      <vt:variant>
        <vt:i4>152</vt:i4>
      </vt:variant>
      <vt:variant>
        <vt:i4>0</vt:i4>
      </vt:variant>
      <vt:variant>
        <vt:i4>5</vt:i4>
      </vt:variant>
      <vt:variant>
        <vt:lpwstr/>
      </vt:variant>
      <vt:variant>
        <vt:lpwstr>_Toc416693762</vt:lpwstr>
      </vt:variant>
      <vt:variant>
        <vt:i4>1376316</vt:i4>
      </vt:variant>
      <vt:variant>
        <vt:i4>146</vt:i4>
      </vt:variant>
      <vt:variant>
        <vt:i4>0</vt:i4>
      </vt:variant>
      <vt:variant>
        <vt:i4>5</vt:i4>
      </vt:variant>
      <vt:variant>
        <vt:lpwstr/>
      </vt:variant>
      <vt:variant>
        <vt:lpwstr>_Toc416693761</vt:lpwstr>
      </vt:variant>
      <vt:variant>
        <vt:i4>1376316</vt:i4>
      </vt:variant>
      <vt:variant>
        <vt:i4>140</vt:i4>
      </vt:variant>
      <vt:variant>
        <vt:i4>0</vt:i4>
      </vt:variant>
      <vt:variant>
        <vt:i4>5</vt:i4>
      </vt:variant>
      <vt:variant>
        <vt:lpwstr/>
      </vt:variant>
      <vt:variant>
        <vt:lpwstr>_Toc416693760</vt:lpwstr>
      </vt:variant>
      <vt:variant>
        <vt:i4>1441852</vt:i4>
      </vt:variant>
      <vt:variant>
        <vt:i4>134</vt:i4>
      </vt:variant>
      <vt:variant>
        <vt:i4>0</vt:i4>
      </vt:variant>
      <vt:variant>
        <vt:i4>5</vt:i4>
      </vt:variant>
      <vt:variant>
        <vt:lpwstr/>
      </vt:variant>
      <vt:variant>
        <vt:lpwstr>_Toc416693759</vt:lpwstr>
      </vt:variant>
      <vt:variant>
        <vt:i4>1441852</vt:i4>
      </vt:variant>
      <vt:variant>
        <vt:i4>128</vt:i4>
      </vt:variant>
      <vt:variant>
        <vt:i4>0</vt:i4>
      </vt:variant>
      <vt:variant>
        <vt:i4>5</vt:i4>
      </vt:variant>
      <vt:variant>
        <vt:lpwstr/>
      </vt:variant>
      <vt:variant>
        <vt:lpwstr>_Toc416693758</vt:lpwstr>
      </vt:variant>
      <vt:variant>
        <vt:i4>1441852</vt:i4>
      </vt:variant>
      <vt:variant>
        <vt:i4>122</vt:i4>
      </vt:variant>
      <vt:variant>
        <vt:i4>0</vt:i4>
      </vt:variant>
      <vt:variant>
        <vt:i4>5</vt:i4>
      </vt:variant>
      <vt:variant>
        <vt:lpwstr/>
      </vt:variant>
      <vt:variant>
        <vt:lpwstr>_Toc416693757</vt:lpwstr>
      </vt:variant>
      <vt:variant>
        <vt:i4>1441852</vt:i4>
      </vt:variant>
      <vt:variant>
        <vt:i4>116</vt:i4>
      </vt:variant>
      <vt:variant>
        <vt:i4>0</vt:i4>
      </vt:variant>
      <vt:variant>
        <vt:i4>5</vt:i4>
      </vt:variant>
      <vt:variant>
        <vt:lpwstr/>
      </vt:variant>
      <vt:variant>
        <vt:lpwstr>_Toc416693756</vt:lpwstr>
      </vt:variant>
      <vt:variant>
        <vt:i4>1441852</vt:i4>
      </vt:variant>
      <vt:variant>
        <vt:i4>110</vt:i4>
      </vt:variant>
      <vt:variant>
        <vt:i4>0</vt:i4>
      </vt:variant>
      <vt:variant>
        <vt:i4>5</vt:i4>
      </vt:variant>
      <vt:variant>
        <vt:lpwstr/>
      </vt:variant>
      <vt:variant>
        <vt:lpwstr>_Toc416693755</vt:lpwstr>
      </vt:variant>
      <vt:variant>
        <vt:i4>1441852</vt:i4>
      </vt:variant>
      <vt:variant>
        <vt:i4>104</vt:i4>
      </vt:variant>
      <vt:variant>
        <vt:i4>0</vt:i4>
      </vt:variant>
      <vt:variant>
        <vt:i4>5</vt:i4>
      </vt:variant>
      <vt:variant>
        <vt:lpwstr/>
      </vt:variant>
      <vt:variant>
        <vt:lpwstr>_Toc416693754</vt:lpwstr>
      </vt:variant>
      <vt:variant>
        <vt:i4>1441852</vt:i4>
      </vt:variant>
      <vt:variant>
        <vt:i4>98</vt:i4>
      </vt:variant>
      <vt:variant>
        <vt:i4>0</vt:i4>
      </vt:variant>
      <vt:variant>
        <vt:i4>5</vt:i4>
      </vt:variant>
      <vt:variant>
        <vt:lpwstr/>
      </vt:variant>
      <vt:variant>
        <vt:lpwstr>_Toc416693753</vt:lpwstr>
      </vt:variant>
      <vt:variant>
        <vt:i4>1441852</vt:i4>
      </vt:variant>
      <vt:variant>
        <vt:i4>92</vt:i4>
      </vt:variant>
      <vt:variant>
        <vt:i4>0</vt:i4>
      </vt:variant>
      <vt:variant>
        <vt:i4>5</vt:i4>
      </vt:variant>
      <vt:variant>
        <vt:lpwstr/>
      </vt:variant>
      <vt:variant>
        <vt:lpwstr>_Toc416693752</vt:lpwstr>
      </vt:variant>
      <vt:variant>
        <vt:i4>1441852</vt:i4>
      </vt:variant>
      <vt:variant>
        <vt:i4>86</vt:i4>
      </vt:variant>
      <vt:variant>
        <vt:i4>0</vt:i4>
      </vt:variant>
      <vt:variant>
        <vt:i4>5</vt:i4>
      </vt:variant>
      <vt:variant>
        <vt:lpwstr/>
      </vt:variant>
      <vt:variant>
        <vt:lpwstr>_Toc416693751</vt:lpwstr>
      </vt:variant>
      <vt:variant>
        <vt:i4>1441852</vt:i4>
      </vt:variant>
      <vt:variant>
        <vt:i4>80</vt:i4>
      </vt:variant>
      <vt:variant>
        <vt:i4>0</vt:i4>
      </vt:variant>
      <vt:variant>
        <vt:i4>5</vt:i4>
      </vt:variant>
      <vt:variant>
        <vt:lpwstr/>
      </vt:variant>
      <vt:variant>
        <vt:lpwstr>_Toc416693750</vt:lpwstr>
      </vt:variant>
      <vt:variant>
        <vt:i4>1507388</vt:i4>
      </vt:variant>
      <vt:variant>
        <vt:i4>74</vt:i4>
      </vt:variant>
      <vt:variant>
        <vt:i4>0</vt:i4>
      </vt:variant>
      <vt:variant>
        <vt:i4>5</vt:i4>
      </vt:variant>
      <vt:variant>
        <vt:lpwstr/>
      </vt:variant>
      <vt:variant>
        <vt:lpwstr>_Toc416693749</vt:lpwstr>
      </vt:variant>
      <vt:variant>
        <vt:i4>1507388</vt:i4>
      </vt:variant>
      <vt:variant>
        <vt:i4>68</vt:i4>
      </vt:variant>
      <vt:variant>
        <vt:i4>0</vt:i4>
      </vt:variant>
      <vt:variant>
        <vt:i4>5</vt:i4>
      </vt:variant>
      <vt:variant>
        <vt:lpwstr/>
      </vt:variant>
      <vt:variant>
        <vt:lpwstr>_Toc416693748</vt:lpwstr>
      </vt:variant>
      <vt:variant>
        <vt:i4>1507388</vt:i4>
      </vt:variant>
      <vt:variant>
        <vt:i4>62</vt:i4>
      </vt:variant>
      <vt:variant>
        <vt:i4>0</vt:i4>
      </vt:variant>
      <vt:variant>
        <vt:i4>5</vt:i4>
      </vt:variant>
      <vt:variant>
        <vt:lpwstr/>
      </vt:variant>
      <vt:variant>
        <vt:lpwstr>_Toc416693747</vt:lpwstr>
      </vt:variant>
      <vt:variant>
        <vt:i4>1507388</vt:i4>
      </vt:variant>
      <vt:variant>
        <vt:i4>56</vt:i4>
      </vt:variant>
      <vt:variant>
        <vt:i4>0</vt:i4>
      </vt:variant>
      <vt:variant>
        <vt:i4>5</vt:i4>
      </vt:variant>
      <vt:variant>
        <vt:lpwstr/>
      </vt:variant>
      <vt:variant>
        <vt:lpwstr>_Toc416693746</vt:lpwstr>
      </vt:variant>
      <vt:variant>
        <vt:i4>1507388</vt:i4>
      </vt:variant>
      <vt:variant>
        <vt:i4>50</vt:i4>
      </vt:variant>
      <vt:variant>
        <vt:i4>0</vt:i4>
      </vt:variant>
      <vt:variant>
        <vt:i4>5</vt:i4>
      </vt:variant>
      <vt:variant>
        <vt:lpwstr/>
      </vt:variant>
      <vt:variant>
        <vt:lpwstr>_Toc416693745</vt:lpwstr>
      </vt:variant>
      <vt:variant>
        <vt:i4>1507388</vt:i4>
      </vt:variant>
      <vt:variant>
        <vt:i4>44</vt:i4>
      </vt:variant>
      <vt:variant>
        <vt:i4>0</vt:i4>
      </vt:variant>
      <vt:variant>
        <vt:i4>5</vt:i4>
      </vt:variant>
      <vt:variant>
        <vt:lpwstr/>
      </vt:variant>
      <vt:variant>
        <vt:lpwstr>_Toc416693744</vt:lpwstr>
      </vt:variant>
      <vt:variant>
        <vt:i4>1507388</vt:i4>
      </vt:variant>
      <vt:variant>
        <vt:i4>38</vt:i4>
      </vt:variant>
      <vt:variant>
        <vt:i4>0</vt:i4>
      </vt:variant>
      <vt:variant>
        <vt:i4>5</vt:i4>
      </vt:variant>
      <vt:variant>
        <vt:lpwstr/>
      </vt:variant>
      <vt:variant>
        <vt:lpwstr>_Toc416693743</vt:lpwstr>
      </vt:variant>
      <vt:variant>
        <vt:i4>1507388</vt:i4>
      </vt:variant>
      <vt:variant>
        <vt:i4>32</vt:i4>
      </vt:variant>
      <vt:variant>
        <vt:i4>0</vt:i4>
      </vt:variant>
      <vt:variant>
        <vt:i4>5</vt:i4>
      </vt:variant>
      <vt:variant>
        <vt:lpwstr/>
      </vt:variant>
      <vt:variant>
        <vt:lpwstr>_Toc416693742</vt:lpwstr>
      </vt:variant>
      <vt:variant>
        <vt:i4>1507388</vt:i4>
      </vt:variant>
      <vt:variant>
        <vt:i4>26</vt:i4>
      </vt:variant>
      <vt:variant>
        <vt:i4>0</vt:i4>
      </vt:variant>
      <vt:variant>
        <vt:i4>5</vt:i4>
      </vt:variant>
      <vt:variant>
        <vt:lpwstr/>
      </vt:variant>
      <vt:variant>
        <vt:lpwstr>_Toc416693741</vt:lpwstr>
      </vt:variant>
      <vt:variant>
        <vt:i4>1507388</vt:i4>
      </vt:variant>
      <vt:variant>
        <vt:i4>20</vt:i4>
      </vt:variant>
      <vt:variant>
        <vt:i4>0</vt:i4>
      </vt:variant>
      <vt:variant>
        <vt:i4>5</vt:i4>
      </vt:variant>
      <vt:variant>
        <vt:lpwstr/>
      </vt:variant>
      <vt:variant>
        <vt:lpwstr>_Toc416693740</vt:lpwstr>
      </vt:variant>
      <vt:variant>
        <vt:i4>1048636</vt:i4>
      </vt:variant>
      <vt:variant>
        <vt:i4>14</vt:i4>
      </vt:variant>
      <vt:variant>
        <vt:i4>0</vt:i4>
      </vt:variant>
      <vt:variant>
        <vt:i4>5</vt:i4>
      </vt:variant>
      <vt:variant>
        <vt:lpwstr/>
      </vt:variant>
      <vt:variant>
        <vt:lpwstr>_Toc416693739</vt:lpwstr>
      </vt:variant>
      <vt:variant>
        <vt:i4>1048636</vt:i4>
      </vt:variant>
      <vt:variant>
        <vt:i4>8</vt:i4>
      </vt:variant>
      <vt:variant>
        <vt:i4>0</vt:i4>
      </vt:variant>
      <vt:variant>
        <vt:i4>5</vt:i4>
      </vt:variant>
      <vt:variant>
        <vt:lpwstr/>
      </vt:variant>
      <vt:variant>
        <vt:lpwstr>_Toc416693738</vt:lpwstr>
      </vt:variant>
      <vt:variant>
        <vt:i4>1048636</vt:i4>
      </vt:variant>
      <vt:variant>
        <vt:i4>2</vt:i4>
      </vt:variant>
      <vt:variant>
        <vt:i4>0</vt:i4>
      </vt:variant>
      <vt:variant>
        <vt:i4>5</vt:i4>
      </vt:variant>
      <vt:variant>
        <vt:lpwstr/>
      </vt:variant>
      <vt:variant>
        <vt:lpwstr>_Toc416693737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Paulo Vitor Magacho da Silva</dc:creator>
  <cp:lastModifiedBy>Paulo Vitor Magacho da Silva</cp:lastModifiedBy>
  <cp:revision>32</cp:revision>
  <dcterms:created xsi:type="dcterms:W3CDTF">2015-08-07T16:42:00Z</dcterms:created>
  <dcterms:modified xsi:type="dcterms:W3CDTF">2015-11-19T23:34:00Z</dcterms:modified>
</cp:coreProperties>
</file>